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FA6FC" w14:textId="795F7D8F" w:rsidR="00115F75" w:rsidRDefault="00B315AC" w:rsidP="00156264">
      <w:pPr>
        <w:pStyle w:val="Title"/>
        <w:spacing w:line="480" w:lineRule="auto"/>
      </w:pPr>
      <w:bookmarkStart w:id="0" w:name="_Hlk198475929"/>
      <w:r>
        <w:t>How has the relationship between pay and productivity in the UK transformed in recent decades?</w:t>
      </w:r>
    </w:p>
    <w:p w14:paraId="2DEF6554" w14:textId="540F0C86" w:rsidR="00B315AC" w:rsidRDefault="00B315AC" w:rsidP="00B315AC">
      <w:pPr>
        <w:pStyle w:val="Heading1"/>
        <w:spacing w:line="480" w:lineRule="auto"/>
        <w:jc w:val="center"/>
      </w:pPr>
      <w:bookmarkStart w:id="1" w:name="_Hlk198475931"/>
      <w:bookmarkEnd w:id="0"/>
      <w:r>
        <w:t xml:space="preserve">Chapter 1: </w:t>
      </w:r>
      <w:r w:rsidR="007403EC">
        <w:t>Introduction</w:t>
      </w:r>
    </w:p>
    <w:bookmarkEnd w:id="1"/>
    <w:p w14:paraId="7425E0A6" w14:textId="6B3D68EE" w:rsidR="007403EC" w:rsidRDefault="007403EC" w:rsidP="00156264">
      <w:pPr>
        <w:spacing w:line="480" w:lineRule="auto"/>
      </w:pPr>
      <w:r>
        <w:t>From 1997 to 20</w:t>
      </w:r>
      <w:r w:rsidR="002A4A9C">
        <w:t>10</w:t>
      </w:r>
      <w:r>
        <w:t xml:space="preserve">, gross median hourly earnings and labour productivity grew in tandem. </w:t>
      </w:r>
      <w:r w:rsidR="002A4A9C">
        <w:t>Since 2010, however, the growth of both variables has diverged.</w:t>
      </w:r>
    </w:p>
    <w:p w14:paraId="287D3206" w14:textId="5D30524B" w:rsidR="007403EC" w:rsidRDefault="007403EC" w:rsidP="00156264">
      <w:pPr>
        <w:spacing w:line="480" w:lineRule="auto"/>
        <w:jc w:val="center"/>
      </w:pPr>
      <w:r>
        <w:rPr>
          <w:noProof/>
        </w:rPr>
        <w:drawing>
          <wp:inline distT="0" distB="0" distL="0" distR="0" wp14:anchorId="5E920959" wp14:editId="1423CA76">
            <wp:extent cx="4320000" cy="3121494"/>
            <wp:effectExtent l="0" t="0" r="4445" b="3175"/>
            <wp:docPr id="73918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121494"/>
                    </a:xfrm>
                    <a:prstGeom prst="rect">
                      <a:avLst/>
                    </a:prstGeom>
                    <a:noFill/>
                  </pic:spPr>
                </pic:pic>
              </a:graphicData>
            </a:graphic>
          </wp:inline>
        </w:drawing>
      </w:r>
    </w:p>
    <w:p w14:paraId="0F1E8911" w14:textId="47E2FBCE" w:rsidR="007403EC" w:rsidRDefault="007403EC" w:rsidP="00156264">
      <w:pPr>
        <w:spacing w:line="480" w:lineRule="auto"/>
        <w:jc w:val="center"/>
      </w:pPr>
      <w:r>
        <w:t>Figure 1</w:t>
      </w:r>
    </w:p>
    <w:p w14:paraId="415D23D4" w14:textId="0005B077" w:rsidR="007403EC" w:rsidRDefault="002A4A9C" w:rsidP="00156264">
      <w:pPr>
        <w:spacing w:line="480" w:lineRule="auto"/>
      </w:pPr>
      <w:r>
        <w:t xml:space="preserve">Over the period 1997-2010, median compensation and productivity each grew roughly 25% in real terms; since 2010, median compensation decreased by 1.2% while productivity grew by a further </w:t>
      </w:r>
      <w:r>
        <w:lastRenderedPageBreak/>
        <w:t>4.22%. Combining these results, we see that over 1997-2019, compensation grew by 22.15% whereas productivity grew by 30.42%.</w:t>
      </w:r>
    </w:p>
    <w:p w14:paraId="22843C32" w14:textId="3A6D6475" w:rsidR="00C53054" w:rsidRDefault="00C53054" w:rsidP="00156264">
      <w:pPr>
        <w:spacing w:line="480" w:lineRule="auto"/>
      </w:pPr>
      <w:r>
        <w:t xml:space="preserve">Stansbury &amp; Summers </w:t>
      </w:r>
      <w:sdt>
        <w:sdtPr>
          <w:id w:val="-1434817663"/>
          <w:citation/>
        </w:sdtPr>
        <w:sdtContent>
          <w:r w:rsidR="005A5062">
            <w:fldChar w:fldCharType="begin"/>
          </w:r>
          <w:r w:rsidR="009C746C">
            <w:instrText xml:space="preserve">CITATION Sta18 \p 4 \n  \t  \l 2057 </w:instrText>
          </w:r>
          <w:r w:rsidR="005A5062">
            <w:fldChar w:fldCharType="separate"/>
          </w:r>
          <w:r w:rsidR="00614E3D">
            <w:rPr>
              <w:noProof/>
            </w:rPr>
            <w:t>(2018, p. 4)</w:t>
          </w:r>
          <w:r w:rsidR="005A5062">
            <w:fldChar w:fldCharType="end"/>
          </w:r>
        </w:sdtContent>
      </w:sdt>
      <w:r>
        <w:t xml:space="preserve">, in their analysis of ‘delinkage’ in the US, make a critical point – just as correlation does not imply causation, two series appearing to decorrelate, as they do in figure 1, does not necessarily imply a causal break: there may be orthogonal factors lowering wages, even while increases in productivity act to raise them. This point has been disputed – regarding decoupling in the US, Bivens </w:t>
      </w:r>
      <w:r w:rsidR="009C746C">
        <w:t>&amp;</w:t>
      </w:r>
      <w:r>
        <w:t xml:space="preserve"> Mishel </w:t>
      </w:r>
      <w:sdt>
        <w:sdtPr>
          <w:id w:val="360554405"/>
          <w:citation/>
        </w:sdtPr>
        <w:sdtContent>
          <w:r w:rsidR="009C746C">
            <w:fldChar w:fldCharType="begin"/>
          </w:r>
          <w:r w:rsidR="009C746C">
            <w:instrText xml:space="preserve">CITATION Biv15 \n  \t  \l 2057 </w:instrText>
          </w:r>
          <w:r w:rsidR="009C746C">
            <w:fldChar w:fldCharType="separate"/>
          </w:r>
          <w:r w:rsidR="00614E3D">
            <w:rPr>
              <w:noProof/>
            </w:rPr>
            <w:t>(2015)</w:t>
          </w:r>
          <w:r w:rsidR="009C746C">
            <w:fldChar w:fldCharType="end"/>
          </w:r>
        </w:sdtContent>
      </w:sdt>
      <w:r w:rsidR="009C746C">
        <w:t xml:space="preserve"> </w:t>
      </w:r>
      <w:r>
        <w:t>write, “… productivity still managed to rise substantially in recent decades. But essentially none of this productivity growth flowed back into the payche</w:t>
      </w:r>
      <w:r w:rsidR="00AF6B21">
        <w:t>que</w:t>
      </w:r>
      <w:r>
        <w:t xml:space="preserve">s of typical American workers.” In the UK, Teichgraber and Van Reenen </w:t>
      </w:r>
      <w:sdt>
        <w:sdtPr>
          <w:id w:val="-839395377"/>
          <w:citation/>
        </w:sdtPr>
        <w:sdtContent>
          <w:r w:rsidR="009C746C">
            <w:fldChar w:fldCharType="begin"/>
          </w:r>
          <w:r w:rsidR="009C746C">
            <w:instrText xml:space="preserve">CITATION Tei211 \n  \t  \l 2057 </w:instrText>
          </w:r>
          <w:r w:rsidR="009C746C">
            <w:fldChar w:fldCharType="separate"/>
          </w:r>
          <w:r w:rsidR="00614E3D">
            <w:rPr>
              <w:noProof/>
            </w:rPr>
            <w:t>(2021)</w:t>
          </w:r>
          <w:r w:rsidR="009C746C">
            <w:fldChar w:fldCharType="end"/>
          </w:r>
        </w:sdtContent>
      </w:sdt>
      <w:r>
        <w:t xml:space="preserve"> suggest that “the decoupling of productivity and median wages means the typical worker may not feel much benefit.”</w:t>
      </w:r>
    </w:p>
    <w:p w14:paraId="2093C4C0" w14:textId="7D8111A0" w:rsidR="006C2FDF" w:rsidRDefault="006C2FDF" w:rsidP="00156264">
      <w:pPr>
        <w:spacing w:line="480" w:lineRule="auto"/>
      </w:pPr>
      <w:r>
        <w:t xml:space="preserve">The debate is an important one, especially when the connection between productivity and living standards is often taken as a stylised fact, notably by Krugman (1990, p. </w:t>
      </w:r>
      <w:r w:rsidRPr="00276039">
        <w:rPr>
          <w:color w:val="FF0000"/>
          <w:highlight w:val="yellow"/>
        </w:rPr>
        <w:t>xx</w:t>
      </w:r>
      <w:r>
        <w:t>) in his popular remark:</w:t>
      </w:r>
    </w:p>
    <w:p w14:paraId="0AC7B26B" w14:textId="5B8E1172" w:rsidR="006C2FDF" w:rsidRDefault="006C2FDF" w:rsidP="00156264">
      <w:pPr>
        <w:spacing w:line="480" w:lineRule="auto"/>
        <w:ind w:left="720" w:right="720"/>
        <w:jc w:val="both"/>
      </w:pPr>
      <w:bookmarkStart w:id="2" w:name="_Hlk198476115"/>
      <w:r>
        <w:t>“Productivity isn’t everything, but, in the long run, it is almost everything. A country’s ability to improve its standard of living over time depends almost entirely on its ability to raise its output per worker.”</w:t>
      </w:r>
    </w:p>
    <w:bookmarkEnd w:id="2"/>
    <w:p w14:paraId="39BB4E9F" w14:textId="46E34898" w:rsidR="004A09D3" w:rsidRDefault="00C53054" w:rsidP="00156264">
      <w:pPr>
        <w:spacing w:line="480" w:lineRule="auto"/>
        <w:rPr>
          <w:noProof/>
        </w:rPr>
      </w:pPr>
      <w:r>
        <w:t xml:space="preserve">Investigating Stansbury &amp; Summer’s </w:t>
      </w:r>
      <w:sdt>
        <w:sdtPr>
          <w:id w:val="-436605172"/>
          <w:citation/>
        </w:sdtPr>
        <w:sdtContent>
          <w:r w:rsidR="009C746C">
            <w:fldChar w:fldCharType="begin"/>
          </w:r>
          <w:r w:rsidR="009C746C">
            <w:instrText xml:space="preserve">CITATION Sta18 \n  \t  \l 2057 </w:instrText>
          </w:r>
          <w:r w:rsidR="009C746C">
            <w:fldChar w:fldCharType="separate"/>
          </w:r>
          <w:r w:rsidR="00614E3D">
            <w:rPr>
              <w:noProof/>
            </w:rPr>
            <w:t>(2018)</w:t>
          </w:r>
          <w:r w:rsidR="009C746C">
            <w:fldChar w:fldCharType="end"/>
          </w:r>
        </w:sdtContent>
      </w:sdt>
      <w:r w:rsidR="009C746C">
        <w:t xml:space="preserve"> </w:t>
      </w:r>
      <w:r>
        <w:t>argument is complicated by the fact that w</w:t>
      </w:r>
      <w:r w:rsidR="002A4A9C">
        <w:t xml:space="preserve">hat exactly is meant by “decoupling” or “delinkage” is not yet fully established. </w:t>
      </w:r>
      <w:bookmarkStart w:id="3" w:name="_Hlk198480606"/>
      <w:r w:rsidR="009C746C">
        <w:t>S</w:t>
      </w:r>
      <w:r w:rsidR="0046038D">
        <w:t>ome</w:t>
      </w:r>
      <w:r w:rsidR="00271D86">
        <w:t xml:space="preserve"> define </w:t>
      </w:r>
      <w:r w:rsidR="009C746C">
        <w:t>decoupling</w:t>
      </w:r>
      <w:r w:rsidR="00271D86">
        <w:t xml:space="preserve"> as </w:t>
      </w:r>
      <w:r w:rsidR="009C746C">
        <w:t xml:space="preserve">solely </w:t>
      </w:r>
      <w:r w:rsidR="00271D86">
        <w:t xml:space="preserve">a </w:t>
      </w:r>
      <w:r w:rsidR="00AE7137">
        <w:t>divergence</w:t>
      </w:r>
      <w:r w:rsidR="00271D86">
        <w:t xml:space="preserve"> between the </w:t>
      </w:r>
      <w:r w:rsidR="00271D86" w:rsidRPr="009C746C">
        <w:rPr>
          <w:i/>
          <w:iCs/>
        </w:rPr>
        <w:t>median</w:t>
      </w:r>
      <w:r w:rsidR="00271D86">
        <w:t xml:space="preserve"> compensation and mean productivity </w:t>
      </w:r>
      <w:r w:rsidR="00AE7137">
        <w:t>growth rates</w:t>
      </w:r>
      <w:r w:rsidR="009C746C">
        <w:t xml:space="preserve"> </w:t>
      </w:r>
      <w:sdt>
        <w:sdtPr>
          <w:id w:val="-965193671"/>
          <w:citation/>
        </w:sdtPr>
        <w:sdtContent>
          <w:r w:rsidR="009C746C">
            <w:fldChar w:fldCharType="begin"/>
          </w:r>
          <w:r w:rsidR="009C746C">
            <w:instrText xml:space="preserve"> CITATION Biv15 \l 2057 </w:instrText>
          </w:r>
          <w:r w:rsidR="009C746C">
            <w:fldChar w:fldCharType="separate"/>
          </w:r>
          <w:r w:rsidR="00614E3D">
            <w:rPr>
              <w:noProof/>
            </w:rPr>
            <w:t>(Bivens &amp; Mishel, 2015)</w:t>
          </w:r>
          <w:r w:rsidR="009C746C">
            <w:fldChar w:fldCharType="end"/>
          </w:r>
        </w:sdtContent>
      </w:sdt>
      <w:r w:rsidR="00271D86">
        <w:t xml:space="preserve">, </w:t>
      </w:r>
      <w:r w:rsidR="009C746C">
        <w:t>while others</w:t>
      </w:r>
      <w:r w:rsidR="00271D86">
        <w:t xml:space="preserve"> </w:t>
      </w:r>
      <w:r w:rsidR="000A53A8">
        <w:t>suggest nuance</w:t>
      </w:r>
      <w:r w:rsidR="009C746C">
        <w:t xml:space="preserve"> to </w:t>
      </w:r>
      <w:r w:rsidR="000A53A8">
        <w:t>differentiate</w:t>
      </w:r>
      <w:r w:rsidR="009C746C">
        <w:t xml:space="preserve"> between mean and median compensation</w:t>
      </w:r>
      <w:r w:rsidR="000A53A8">
        <w:t xml:space="preserve"> decoupling</w:t>
      </w:r>
      <w:r w:rsidR="009C746C">
        <w:t xml:space="preserve"> </w:t>
      </w:r>
      <w:sdt>
        <w:sdtPr>
          <w:id w:val="-455718816"/>
          <w:citation/>
        </w:sdtPr>
        <w:sdtContent>
          <w:r w:rsidR="009C746C">
            <w:fldChar w:fldCharType="begin"/>
          </w:r>
          <w:r w:rsidR="00D54144">
            <w:instrText xml:space="preserve">CITATION Pes13 \m Sta18 \m Cia18 \t  \m Cia21 \t  \l 2057 </w:instrText>
          </w:r>
          <w:r w:rsidR="009C746C">
            <w:fldChar w:fldCharType="separate"/>
          </w:r>
          <w:r w:rsidR="00614E3D">
            <w:rPr>
              <w:noProof/>
            </w:rPr>
            <w:t>(Pessoa &amp; Van Reenen, 2013; Stansbury &amp; Summers, 2018; Ciarli, Salgado, &amp; Savona, 2018; Ciarli, Di Ubaldo, &amp; Savona, 2021)</w:t>
          </w:r>
          <w:r w:rsidR="009C746C">
            <w:fldChar w:fldCharType="end"/>
          </w:r>
        </w:sdtContent>
      </w:sdt>
      <w:r w:rsidR="009C746C">
        <w:t>; still</w:t>
      </w:r>
      <w:r w:rsidR="00271D86">
        <w:t xml:space="preserve"> other parts of the literature argue that decoupling should </w:t>
      </w:r>
      <w:r>
        <w:t xml:space="preserve">only </w:t>
      </w:r>
      <w:r w:rsidR="00271D86">
        <w:t>be seen as a persistent fall in labour</w:t>
      </w:r>
      <w:r w:rsidR="0025059B">
        <w:t>’s</w:t>
      </w:r>
      <w:r w:rsidR="00271D86">
        <w:t xml:space="preserve"> share of income</w:t>
      </w:r>
      <w:r w:rsidR="009C746C">
        <w:t xml:space="preserve"> </w:t>
      </w:r>
      <w:r w:rsidR="009C746C">
        <w:rPr>
          <w:noProof/>
        </w:rPr>
        <w:t>(Feldstein, 2008; Brill et al., 2017)</w:t>
      </w:r>
      <w:r w:rsidR="000A53A8">
        <w:rPr>
          <w:noProof/>
        </w:rPr>
        <w:t>, where</w:t>
      </w:r>
      <w:r w:rsidR="004A09D3">
        <w:rPr>
          <w:noProof/>
        </w:rPr>
        <w:t>:</w:t>
      </w:r>
    </w:p>
    <w:p w14:paraId="77DEAF25" w14:textId="2997989E" w:rsidR="004A09D3" w:rsidRDefault="004A09D3" w:rsidP="00156264">
      <w:pPr>
        <w:spacing w:line="480" w:lineRule="auto"/>
        <w:rPr>
          <w:noProof/>
        </w:rPr>
      </w:pPr>
      <w:bookmarkStart w:id="4" w:name="_Hlk198480742"/>
      <w:bookmarkEnd w:id="3"/>
      <m:oMathPara>
        <m:oMath>
          <m:r>
            <w:rPr>
              <w:rFonts w:ascii="Cambria Math" w:hAnsi="Cambria Math"/>
              <w:noProof/>
            </w:rPr>
            <m:t>Labour share=</m:t>
          </m:r>
          <m:f>
            <m:fPr>
              <m:ctrlPr>
                <w:rPr>
                  <w:rFonts w:ascii="Cambria Math" w:hAnsi="Cambria Math"/>
                  <w:i/>
                  <w:noProof/>
                </w:rPr>
              </m:ctrlPr>
            </m:fPr>
            <m:num>
              <m:r>
                <w:rPr>
                  <w:rFonts w:ascii="Cambria Math" w:hAnsi="Cambria Math"/>
                  <w:noProof/>
                </w:rPr>
                <m:t>Employee compensation+Self Employed Labour Income</m:t>
              </m:r>
            </m:num>
            <m:den>
              <m:r>
                <w:rPr>
                  <w:rFonts w:ascii="Cambria Math" w:hAnsi="Cambria Math"/>
                  <w:noProof/>
                </w:rPr>
                <m:t>Gross Domestic Product-(Taxes-Subsidies)</m:t>
              </m:r>
            </m:den>
          </m:f>
          <m:r>
            <w:rPr>
              <w:rFonts w:ascii="Cambria Math" w:hAnsi="Cambria Math"/>
              <w:noProof/>
            </w:rPr>
            <m:t xml:space="preserve"> </m:t>
          </m:r>
        </m:oMath>
      </m:oMathPara>
    </w:p>
    <w:bookmarkEnd w:id="4"/>
    <w:p w14:paraId="2360E6BA" w14:textId="4A12A862" w:rsidR="00093C7A" w:rsidRDefault="004A09D3" w:rsidP="00156264">
      <w:pPr>
        <w:spacing w:line="480" w:lineRule="auto"/>
      </w:pPr>
      <w:r>
        <w:lastRenderedPageBreak/>
        <w:t>T</w:t>
      </w:r>
      <w:r w:rsidR="00271D86">
        <w:t xml:space="preserve">his final </w:t>
      </w:r>
      <w:r>
        <w:t>definition of decoupling</w:t>
      </w:r>
      <w:r w:rsidR="00271D86">
        <w:t xml:space="preserve"> </w:t>
      </w:r>
      <w:r w:rsidR="00AE7137">
        <w:t>is what</w:t>
      </w:r>
      <w:r w:rsidR="00271D86">
        <w:t xml:space="preserve"> led the ONS</w:t>
      </w:r>
      <w:r>
        <w:t xml:space="preserve"> </w:t>
      </w:r>
      <w:sdt>
        <w:sdtPr>
          <w:id w:val="750085777"/>
          <w:citation/>
        </w:sdtPr>
        <w:sdtContent>
          <w:r>
            <w:fldChar w:fldCharType="begin"/>
          </w:r>
          <w:r>
            <w:instrText xml:space="preserve">CITATION ONS24 \n  \t  \l 2057 </w:instrText>
          </w:r>
          <w:r>
            <w:fldChar w:fldCharType="separate"/>
          </w:r>
          <w:r w:rsidR="00614E3D">
            <w:rPr>
              <w:noProof/>
            </w:rPr>
            <w:t>(2024)</w:t>
          </w:r>
          <w:r>
            <w:fldChar w:fldCharType="end"/>
          </w:r>
        </w:sdtContent>
      </w:sdt>
      <w:r w:rsidR="00271D86">
        <w:t xml:space="preserve"> to state that “the UK has not experienced the decoupling between pay and productivity reported in other advanced countries”.</w:t>
      </w:r>
      <w:r>
        <w:t xml:space="preserve"> </w:t>
      </w:r>
      <w:r w:rsidR="0025059B">
        <w:t>Indeed, the labour share of income in the UK has actually risen in recent years, shown in figure 2</w:t>
      </w:r>
      <w:r w:rsidR="00E97145">
        <w:t>, contrary to what one might first think from figure 1.</w:t>
      </w:r>
    </w:p>
    <w:p w14:paraId="6DE8EA54" w14:textId="798A9B76" w:rsidR="0025059B" w:rsidRDefault="00E97145" w:rsidP="00156264">
      <w:pPr>
        <w:spacing w:line="480" w:lineRule="auto"/>
        <w:jc w:val="center"/>
      </w:pPr>
      <w:r>
        <w:rPr>
          <w:noProof/>
        </w:rPr>
        <w:drawing>
          <wp:inline distT="0" distB="0" distL="0" distR="0" wp14:anchorId="205C3BC2" wp14:editId="129E9942">
            <wp:extent cx="4320000" cy="2784256"/>
            <wp:effectExtent l="0" t="0" r="4445" b="0"/>
            <wp:docPr id="14744862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84256"/>
                    </a:xfrm>
                    <a:prstGeom prst="rect">
                      <a:avLst/>
                    </a:prstGeom>
                    <a:noFill/>
                  </pic:spPr>
                </pic:pic>
              </a:graphicData>
            </a:graphic>
          </wp:inline>
        </w:drawing>
      </w:r>
    </w:p>
    <w:p w14:paraId="6E3502D2" w14:textId="7C4BDD21" w:rsidR="0025059B" w:rsidRDefault="0025059B" w:rsidP="00156264">
      <w:pPr>
        <w:spacing w:line="480" w:lineRule="auto"/>
        <w:jc w:val="center"/>
      </w:pPr>
      <w:r>
        <w:t>Figure 2</w:t>
      </w:r>
    </w:p>
    <w:p w14:paraId="57966272" w14:textId="5720431A" w:rsidR="0084421A" w:rsidRDefault="00E97145" w:rsidP="00156264">
      <w:pPr>
        <w:spacing w:line="480" w:lineRule="auto"/>
      </w:pPr>
      <w:r>
        <w:t xml:space="preserve">If we are concerned </w:t>
      </w:r>
      <w:r w:rsidR="00B97A2D">
        <w:t>solely</w:t>
      </w:r>
      <w:r>
        <w:t xml:space="preserve"> with the labour share, the productivity-compensation question is</w:t>
      </w:r>
      <w:r w:rsidR="00682DE6">
        <w:t xml:space="preserve"> analysed only in the context of the production process</w:t>
      </w:r>
      <w:r>
        <w:t xml:space="preserve">. However, if we are concerned </w:t>
      </w:r>
      <w:r w:rsidR="0046038D">
        <w:t>also</w:t>
      </w:r>
      <w:r>
        <w:t xml:space="preserve"> with the typical worker’s purchasing power, the question </w:t>
      </w:r>
      <w:r w:rsidR="0046038D">
        <w:t>extends to encompass both production and consumption, because an increase in consumer prices can decrease real labour income, notwithstanding a decrease in the labour share.</w:t>
      </w:r>
      <w:r w:rsidR="000A53A8">
        <w:t xml:space="preserve"> Figure 3 shows that the prices producers receive – and can thus pass on to workers – have grown slower in the service and manufacturing sector than consumer/retailer prices, implying that even if </w:t>
      </w:r>
      <w:r w:rsidR="0084421A">
        <w:t xml:space="preserve">firms’ </w:t>
      </w:r>
      <w:r w:rsidR="00337051">
        <w:t>revenues</w:t>
      </w:r>
      <w:r w:rsidR="0084421A">
        <w:t xml:space="preserve"> </w:t>
      </w:r>
      <w:r w:rsidR="00337051">
        <w:t xml:space="preserve">were </w:t>
      </w:r>
      <w:r w:rsidR="0084421A">
        <w:t xml:space="preserve">shared with employees in constant proportion, the </w:t>
      </w:r>
      <w:r w:rsidR="00337051">
        <w:t xml:space="preserve">real </w:t>
      </w:r>
      <w:r w:rsidR="0084421A">
        <w:t>value of that share could be declining.</w:t>
      </w:r>
    </w:p>
    <w:p w14:paraId="6F981C0D" w14:textId="1A59B477" w:rsidR="00B424A9" w:rsidRDefault="00B424A9" w:rsidP="00156264">
      <w:pPr>
        <w:spacing w:line="480" w:lineRule="auto"/>
        <w:jc w:val="center"/>
      </w:pPr>
      <w:r>
        <w:rPr>
          <w:noProof/>
        </w:rPr>
        <w:lastRenderedPageBreak/>
        <w:drawing>
          <wp:inline distT="0" distB="0" distL="0" distR="0" wp14:anchorId="418C372F" wp14:editId="1EC20418">
            <wp:extent cx="4320000" cy="3485857"/>
            <wp:effectExtent l="0" t="0" r="4445" b="635"/>
            <wp:docPr id="785855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3485857"/>
                    </a:xfrm>
                    <a:prstGeom prst="rect">
                      <a:avLst/>
                    </a:prstGeom>
                    <a:noFill/>
                  </pic:spPr>
                </pic:pic>
              </a:graphicData>
            </a:graphic>
          </wp:inline>
        </w:drawing>
      </w:r>
    </w:p>
    <w:p w14:paraId="701CD237" w14:textId="0A5A97C4" w:rsidR="00B424A9" w:rsidRDefault="00B424A9" w:rsidP="00156264">
      <w:pPr>
        <w:spacing w:line="480" w:lineRule="auto"/>
        <w:jc w:val="center"/>
      </w:pPr>
      <w:r>
        <w:t>Figure 3</w:t>
      </w:r>
    </w:p>
    <w:p w14:paraId="3D18DF6F" w14:textId="39097EE9" w:rsidR="000A53A8" w:rsidRDefault="00AA5061" w:rsidP="00156264">
      <w:pPr>
        <w:spacing w:line="480" w:lineRule="auto"/>
      </w:pPr>
      <w:r>
        <w:t>Furthermore, d</w:t>
      </w:r>
      <w:r w:rsidR="000A53A8">
        <w:t>istinguish</w:t>
      </w:r>
      <w:r>
        <w:t>ing</w:t>
      </w:r>
      <w:r w:rsidR="000A53A8">
        <w:t xml:space="preserve"> between </w:t>
      </w:r>
      <w:r w:rsidR="0046038D">
        <w:t>the</w:t>
      </w:r>
      <w:r w:rsidR="000A53A8">
        <w:t xml:space="preserve"> </w:t>
      </w:r>
      <w:r w:rsidR="0046038D">
        <w:t>‘typical’, i.e., median, rather than the ‘average’, i.e., mean, worker</w:t>
      </w:r>
      <w:r w:rsidR="000A53A8">
        <w:t xml:space="preserve"> allows broader statements to be made on how productivity translates to living standards in an environment where income inequality </w:t>
      </w:r>
      <w:r>
        <w:t>has risen</w:t>
      </w:r>
      <w:r w:rsidR="000A53A8">
        <w:t xml:space="preserve"> – see figure 4</w:t>
      </w:r>
      <w:r w:rsidR="006C2FDF">
        <w:t xml:space="preserve"> – and thus </w:t>
      </w:r>
      <w:r w:rsidR="00156264">
        <w:t xml:space="preserve">growth in </w:t>
      </w:r>
      <w:r w:rsidR="006C2FDF">
        <w:t xml:space="preserve">average compensation may have less of a connection with </w:t>
      </w:r>
      <w:r w:rsidR="00156264">
        <w:t>living standards, and the typical employee,</w:t>
      </w:r>
      <w:r w:rsidR="006C2FDF">
        <w:t xml:space="preserve"> as is often thought.</w:t>
      </w:r>
    </w:p>
    <w:p w14:paraId="2A77BC4F" w14:textId="10BA4996" w:rsidR="000A53A8" w:rsidRDefault="00AA5061" w:rsidP="00156264">
      <w:pPr>
        <w:spacing w:line="480" w:lineRule="auto"/>
        <w:jc w:val="center"/>
      </w:pPr>
      <w:r>
        <w:rPr>
          <w:noProof/>
        </w:rPr>
        <w:lastRenderedPageBreak/>
        <w:drawing>
          <wp:inline distT="0" distB="0" distL="0" distR="0" wp14:anchorId="71F32F23" wp14:editId="1554D6E7">
            <wp:extent cx="4320000" cy="3210210"/>
            <wp:effectExtent l="0" t="0" r="4445" b="9525"/>
            <wp:docPr id="20192060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10210"/>
                    </a:xfrm>
                    <a:prstGeom prst="rect">
                      <a:avLst/>
                    </a:prstGeom>
                    <a:noFill/>
                  </pic:spPr>
                </pic:pic>
              </a:graphicData>
            </a:graphic>
          </wp:inline>
        </w:drawing>
      </w:r>
    </w:p>
    <w:p w14:paraId="46167CE4" w14:textId="3C9108CD" w:rsidR="00AA5061" w:rsidRDefault="00AA5061" w:rsidP="00156264">
      <w:pPr>
        <w:spacing w:line="480" w:lineRule="auto"/>
        <w:jc w:val="center"/>
      </w:pPr>
      <w:r>
        <w:t>Figure 4</w:t>
      </w:r>
    </w:p>
    <w:p w14:paraId="4A989946" w14:textId="06A26141" w:rsidR="003922FC" w:rsidRDefault="003922FC" w:rsidP="00156264">
      <w:pPr>
        <w:spacing w:line="480" w:lineRule="auto"/>
      </w:pPr>
      <w:r>
        <w:t xml:space="preserve">For these reasons, this paper will follow the terminology of Pessoa &amp; Van Reenen </w:t>
      </w:r>
      <w:sdt>
        <w:sdtPr>
          <w:id w:val="1179843881"/>
          <w:citation/>
        </w:sdtPr>
        <w:sdtContent>
          <w:r>
            <w:fldChar w:fldCharType="begin"/>
          </w:r>
          <w:r>
            <w:instrText xml:space="preserve">CITATION Pes13 \n  \t  \l 2057 </w:instrText>
          </w:r>
          <w:r>
            <w:fldChar w:fldCharType="separate"/>
          </w:r>
          <w:r w:rsidR="00614E3D">
            <w:rPr>
              <w:noProof/>
            </w:rPr>
            <w:t>(2013)</w:t>
          </w:r>
          <w:r>
            <w:fldChar w:fldCharType="end"/>
          </w:r>
        </w:sdtContent>
      </w:sdt>
      <w:r>
        <w:t xml:space="preserve"> and Teichgraber &amp; Van Reenen </w:t>
      </w:r>
      <w:sdt>
        <w:sdtPr>
          <w:id w:val="1834791558"/>
          <w:citation/>
        </w:sdtPr>
        <w:sdtContent>
          <w:r>
            <w:fldChar w:fldCharType="begin"/>
          </w:r>
          <w:r>
            <w:instrText xml:space="preserve">CITATION Tei211 \n  \t  \l 2057 </w:instrText>
          </w:r>
          <w:r>
            <w:fldChar w:fldCharType="separate"/>
          </w:r>
          <w:r w:rsidR="00614E3D">
            <w:rPr>
              <w:noProof/>
            </w:rPr>
            <w:t>(2021)</w:t>
          </w:r>
          <w:r>
            <w:fldChar w:fldCharType="end"/>
          </w:r>
        </w:sdtContent>
      </w:sdt>
      <w:r>
        <w:t xml:space="preserve">, by using ‘gross’ and ‘net’ decoupling to refer to the two different phenomena, where net decoupling refers to changes in the labour share, while gross decoupling refers to a divergence between median </w:t>
      </w:r>
      <w:r w:rsidR="0084421A">
        <w:t>wages</w:t>
      </w:r>
      <w:r>
        <w:t xml:space="preserve"> and average labour productivity, the former adjusted using consumer prices.</w:t>
      </w:r>
    </w:p>
    <w:p w14:paraId="4CE14347" w14:textId="47C6BBC5" w:rsidR="00127D1F" w:rsidRDefault="0084421A" w:rsidP="00156264">
      <w:pPr>
        <w:spacing w:line="480" w:lineRule="auto"/>
      </w:pPr>
      <w:r>
        <w:t>This paper will build primarily on w</w:t>
      </w:r>
      <w:r w:rsidR="00D05921">
        <w:t>ork by Stansbury &amp; Summers (2018)</w:t>
      </w:r>
      <w:r>
        <w:t xml:space="preserve"> and </w:t>
      </w:r>
      <w:proofErr w:type="spellStart"/>
      <w:r w:rsidR="00D05921">
        <w:t>Pasimeni</w:t>
      </w:r>
      <w:proofErr w:type="spellEnd"/>
      <w:r w:rsidR="00D05921">
        <w:t xml:space="preserve"> (2018) </w:t>
      </w:r>
      <w:r>
        <w:t xml:space="preserve">by applying their methodology to the UK. </w:t>
      </w:r>
      <w:r w:rsidR="00ED7BA2">
        <w:t>Stansbury &amp; Summers (2018)</w:t>
      </w:r>
      <w:r>
        <w:t xml:space="preserve"> measured the elasticity of productivity on mean, median and ‘production/non-supervisory’ compensation in the US</w:t>
      </w:r>
      <w:r w:rsidR="00ED7BA2">
        <w:t xml:space="preserve">, while </w:t>
      </w:r>
      <w:proofErr w:type="spellStart"/>
      <w:r w:rsidR="00ED7BA2">
        <w:t>Pasimeni</w:t>
      </w:r>
      <w:proofErr w:type="spellEnd"/>
      <w:r w:rsidR="00ED7BA2">
        <w:t xml:space="preserve"> (2018) investigates only mean compensation in a panel of mostly EU member states. </w:t>
      </w:r>
      <w:r w:rsidR="0046547C">
        <w:t xml:space="preserve">In order to analyse both types of decoupling and to fully assess Krugman’s (1990) famous remark, this paper will focus </w:t>
      </w:r>
      <w:r w:rsidR="004515B2">
        <w:t xml:space="preserve">primarily </w:t>
      </w:r>
      <w:r w:rsidR="0046547C">
        <w:t xml:space="preserve">on median </w:t>
      </w:r>
      <w:r w:rsidR="004515B2">
        <w:t xml:space="preserve">but also </w:t>
      </w:r>
      <w:r w:rsidR="0046547C">
        <w:t xml:space="preserve">mean incomes, ignoring production/non-supervisory </w:t>
      </w:r>
      <w:r w:rsidR="00156264">
        <w:t xml:space="preserve">average </w:t>
      </w:r>
      <w:r w:rsidR="0046547C">
        <w:t>income</w:t>
      </w:r>
      <w:r w:rsidR="00156264">
        <w:t>s</w:t>
      </w:r>
      <w:r w:rsidR="0046547C">
        <w:t xml:space="preserve"> as there is no dedicated dataset for this in the UK and because median income provides a clearer indicator of </w:t>
      </w:r>
      <w:r w:rsidR="00156264">
        <w:t>living standards</w:t>
      </w:r>
      <w:r w:rsidR="0046547C">
        <w:t xml:space="preserve">. </w:t>
      </w:r>
      <w:r>
        <w:t xml:space="preserve">Contributions by </w:t>
      </w:r>
      <w:r w:rsidR="00B12EE8">
        <w:t xml:space="preserve">Pessoa &amp; Van Reenen (2013), </w:t>
      </w:r>
      <w:proofErr w:type="spellStart"/>
      <w:r>
        <w:t>Ciarli</w:t>
      </w:r>
      <w:proofErr w:type="spellEnd"/>
      <w:r>
        <w:t>, Salgado &amp; Savona (2018),</w:t>
      </w:r>
      <w:r w:rsidR="004515B2">
        <w:t xml:space="preserve"> </w:t>
      </w:r>
      <w:proofErr w:type="spellStart"/>
      <w:r w:rsidR="004515B2">
        <w:t>Brocek</w:t>
      </w:r>
      <w:proofErr w:type="spellEnd"/>
      <w:r w:rsidR="004515B2">
        <w:t xml:space="preserve"> (2019),</w:t>
      </w:r>
      <w:r>
        <w:t xml:space="preserve"> </w:t>
      </w:r>
      <w:proofErr w:type="spellStart"/>
      <w:r>
        <w:t>Ciarli</w:t>
      </w:r>
      <w:proofErr w:type="spellEnd"/>
      <w:r>
        <w:t>, Di Ubaldo &amp; Savona (2021)</w:t>
      </w:r>
      <w:r w:rsidR="00B12EE8">
        <w:t xml:space="preserve">, Teichgraber &amp; Van </w:t>
      </w:r>
      <w:r w:rsidR="00B12EE8">
        <w:lastRenderedPageBreak/>
        <w:t>Reenen (2021)</w:t>
      </w:r>
      <w:r>
        <w:t xml:space="preserve"> and Nasir et al. (2022)</w:t>
      </w:r>
      <w:r w:rsidR="004515B2">
        <w:t xml:space="preserve"> constitute the primary knowledge base of the status of the productivity-compensation nexus in the UK.</w:t>
      </w:r>
      <w:r w:rsidR="004515B2" w:rsidRPr="004515B2">
        <w:t xml:space="preserve"> </w:t>
      </w:r>
      <w:r w:rsidR="004515B2">
        <w:t xml:space="preserve">As in </w:t>
      </w:r>
      <w:proofErr w:type="spellStart"/>
      <w:r w:rsidR="004515B2">
        <w:t>Brocek</w:t>
      </w:r>
      <w:proofErr w:type="spellEnd"/>
      <w:r w:rsidR="004515B2">
        <w:t xml:space="preserve"> (2019), this paper will further extend the analysis by examining the elasticity of productivity on not only median wages, but also across different wage percentiles and across different sectors; furthermore, this paper will build on </w:t>
      </w:r>
      <w:proofErr w:type="spellStart"/>
      <w:r w:rsidR="004515B2">
        <w:t>Brocek</w:t>
      </w:r>
      <w:proofErr w:type="spellEnd"/>
      <w:r w:rsidR="004515B2">
        <w:t xml:space="preserve"> (2019) by implementing key robustness checks and by further synthesising </w:t>
      </w:r>
      <w:proofErr w:type="spellStart"/>
      <w:r w:rsidR="004515B2">
        <w:t>Brocek’s</w:t>
      </w:r>
      <w:proofErr w:type="spellEnd"/>
      <w:r w:rsidR="004515B2">
        <w:t xml:space="preserve"> (2019) methodology with Stansbury &amp; Summers (201</w:t>
      </w:r>
      <w:r w:rsidR="00B97A2D">
        <w:t>8</w:t>
      </w:r>
      <w:r w:rsidR="004515B2">
        <w:t>).</w:t>
      </w:r>
      <w:r w:rsidR="00127D1F" w:rsidRPr="00127D1F">
        <w:t xml:space="preserve"> </w:t>
      </w:r>
      <w:r w:rsidR="00E24329">
        <w:t xml:space="preserve">This paper concludes by finding a strong effect of productivity on both median and mean wages, indistinguishable from 1-to-1, across a range of specifications; to finalise, we </w:t>
      </w:r>
      <w:r w:rsidR="00156264">
        <w:t>explore</w:t>
      </w:r>
      <w:r w:rsidR="00316189">
        <w:t xml:space="preserve"> the policy implications of these findings</w:t>
      </w:r>
      <w:r w:rsidR="00E24329">
        <w:t xml:space="preserve">. </w:t>
      </w:r>
    </w:p>
    <w:p w14:paraId="4FEC2405" w14:textId="6ADE3DD9" w:rsidR="005A5062" w:rsidRDefault="005A5062" w:rsidP="00156264">
      <w:pPr>
        <w:pStyle w:val="Heading1"/>
        <w:spacing w:line="480" w:lineRule="auto"/>
      </w:pPr>
      <w:r>
        <w:t>Previous Literature</w:t>
      </w:r>
    </w:p>
    <w:p w14:paraId="587B629A" w14:textId="25666C95" w:rsidR="00E24329" w:rsidRPr="00E24329" w:rsidRDefault="00E24329" w:rsidP="00156264">
      <w:pPr>
        <w:spacing w:line="480" w:lineRule="auto"/>
      </w:pPr>
      <w:r>
        <w:t xml:space="preserve">The existing body of literature in the UK can be roughly grouped into two separate sections, broadly speaking, </w:t>
      </w:r>
      <w:commentRangeStart w:id="5"/>
      <w:r>
        <w:t>those which deal with quantitative regression analyses and those that deal with qualitative decoupling analyses.</w:t>
      </w:r>
      <w:commentRangeEnd w:id="5"/>
      <w:r w:rsidR="00B315AC">
        <w:rPr>
          <w:rStyle w:val="CommentReference"/>
        </w:rPr>
        <w:commentReference w:id="5"/>
      </w:r>
      <w:r>
        <w:t xml:space="preserve"> This section will analyse the benefits and drawbacks of each paper and conclude by explaining where new contributions can be made by implementing novelties from Stansbury &amp; Summers (2018).</w:t>
      </w:r>
    </w:p>
    <w:p w14:paraId="4B6CAFE3" w14:textId="77777777" w:rsidR="00F83D72" w:rsidRDefault="00D54144" w:rsidP="00156264">
      <w:pPr>
        <w:spacing w:line="480" w:lineRule="auto"/>
      </w:pPr>
      <w:proofErr w:type="spellStart"/>
      <w:r>
        <w:t>Ciarli</w:t>
      </w:r>
      <w:proofErr w:type="spellEnd"/>
      <w:r>
        <w:t>, Salgado &amp; Savona (2018) investigate how low-wage workers benefit from productivity growth</w:t>
      </w:r>
      <w:r w:rsidR="00F6015E">
        <w:t xml:space="preserve"> in the UK</w:t>
      </w:r>
      <w:r>
        <w:t>; by using matched employer-employee combinations, they study effects of productivity at the firm</w:t>
      </w:r>
      <w:r w:rsidR="00E045A8">
        <w:t xml:space="preserve">, </w:t>
      </w:r>
      <w:r>
        <w:t>industry</w:t>
      </w:r>
      <w:r w:rsidR="00E045A8">
        <w:t xml:space="preserve">, and local labour market </w:t>
      </w:r>
      <w:r>
        <w:t>level</w:t>
      </w:r>
      <w:r w:rsidR="00E045A8">
        <w:t>. They find that, in the period 2011-2015, a 1%</w:t>
      </w:r>
      <w:r w:rsidR="00C60920">
        <w:t xml:space="preserve"> labour</w:t>
      </w:r>
      <w:r w:rsidR="00E045A8">
        <w:t xml:space="preserve"> productivity</w:t>
      </w:r>
      <w:r w:rsidR="00C60920">
        <w:t xml:space="preserve"> (LP)</w:t>
      </w:r>
      <w:r w:rsidR="00E045A8">
        <w:t xml:space="preserve"> increase led to an insignificant, </w:t>
      </w:r>
      <w:commentRangeStart w:id="6"/>
      <w:r w:rsidR="00E045A8">
        <w:t>0.151%, and 0.225% increase in median wages at the firm, industry, and local labour market levels, respectively</w:t>
      </w:r>
      <w:commentRangeEnd w:id="6"/>
      <w:r w:rsidR="00B315AC">
        <w:rPr>
          <w:rStyle w:val="CommentReference"/>
        </w:rPr>
        <w:commentReference w:id="6"/>
      </w:r>
      <w:r w:rsidR="00E045A8">
        <w:t xml:space="preserve">. </w:t>
      </w:r>
      <w:r w:rsidR="00C60920">
        <w:t xml:space="preserve">For all wage percentiles below the median, a 1% LP increase led to either insignificant or negative wage changes at all levels – except </w:t>
      </w:r>
      <w:r w:rsidR="00337051">
        <w:t xml:space="preserve">in </w:t>
      </w:r>
      <w:r w:rsidR="00C60920">
        <w:t xml:space="preserve">the lowest percentile at the firm level, where a 0.01% increase was identified. These findings are mirrored by </w:t>
      </w:r>
      <w:proofErr w:type="spellStart"/>
      <w:r w:rsidR="00C60920">
        <w:t>Ciarli</w:t>
      </w:r>
      <w:proofErr w:type="spellEnd"/>
      <w:r w:rsidR="00C60920">
        <w:t>, Di Ubaldo &amp; Savona (2021) who investigate the productivity-compensation nexus in London, Slough &amp; Heathrow, and the rest of Great Britain at the local labour market level</w:t>
      </w:r>
      <w:r w:rsidR="00F61957">
        <w:t xml:space="preserve"> in the period 2004-2014</w:t>
      </w:r>
      <w:r w:rsidR="00AE4819">
        <w:t xml:space="preserve">; they found that a £1 increase in productivity led to a £0.35 and £0.26 increase in </w:t>
      </w:r>
      <w:r w:rsidR="00AE4819">
        <w:lastRenderedPageBreak/>
        <w:t>median wages in local labour markets across a 5-year and 10-year time horizon, respectively. While the use of absolute rather than relative measures is slightly opaque, the authors maintain that these findings signify gross decoupling.</w:t>
      </w:r>
    </w:p>
    <w:p w14:paraId="741E044E" w14:textId="76841956" w:rsidR="00271D86" w:rsidRDefault="00370C41" w:rsidP="00156264">
      <w:pPr>
        <w:spacing w:line="480" w:lineRule="auto"/>
      </w:pPr>
      <w:r>
        <w:t>B</w:t>
      </w:r>
      <w:r w:rsidR="00AE4819">
        <w:t>oth papers paint a dismal picture of the state of gross decoupling in the UK</w:t>
      </w:r>
      <w:r>
        <w:t xml:space="preserve"> but</w:t>
      </w:r>
      <w:r w:rsidR="00AE4819">
        <w:t xml:space="preserve"> there are significant methodological </w:t>
      </w:r>
      <w:r w:rsidR="0054576D">
        <w:t xml:space="preserve">improvements which could be made to paint a more accurate picture. First, as </w:t>
      </w:r>
      <w:proofErr w:type="spellStart"/>
      <w:r w:rsidR="0054576D">
        <w:t>Ciarli</w:t>
      </w:r>
      <w:proofErr w:type="spellEnd"/>
      <w:r w:rsidR="0054576D">
        <w:t xml:space="preserve">, Salgado &amp; Savona (2018, p. 15) point out, their findings reflect contemporaneous changes </w:t>
      </w:r>
      <w:r>
        <w:t>in</w:t>
      </w:r>
      <w:r w:rsidR="0054576D">
        <w:t xml:space="preserve"> wages due to productivity, and thus cannot capture </w:t>
      </w:r>
      <w:r w:rsidR="00F9748B">
        <w:t>lagged</w:t>
      </w:r>
      <w:r w:rsidR="0054576D">
        <w:t xml:space="preserve"> effects</w:t>
      </w:r>
      <w:r w:rsidR="00F9748B">
        <w:t xml:space="preserve"> of productivity; these effects, however, are important – the authors themselves </w:t>
      </w:r>
      <w:r w:rsidR="00337051">
        <w:t>state</w:t>
      </w:r>
      <w:r w:rsidR="00F9748B">
        <w:t xml:space="preserve"> that firms may postpone wage increase to gain a competitive advantage or to recover from losses, and Stansbury &amp; Summers (2018) point out that lagged effects may exist because firms take time to discern to what extent increases in output are due to labour productivity. This problem </w:t>
      </w:r>
      <w:r w:rsidR="003E0D17">
        <w:t>remains</w:t>
      </w:r>
      <w:r w:rsidR="00F9748B">
        <w:t xml:space="preserve"> unaddressed in </w:t>
      </w:r>
      <w:proofErr w:type="spellStart"/>
      <w:r w:rsidR="00F9748B">
        <w:t>Ciarli</w:t>
      </w:r>
      <w:proofErr w:type="spellEnd"/>
      <w:r w:rsidR="00F9748B">
        <w:t>, Di Ubaldi &amp; Savona (2021).</w:t>
      </w:r>
    </w:p>
    <w:p w14:paraId="46F8971A" w14:textId="2A7A4E7D" w:rsidR="007A3834" w:rsidRDefault="007A3834" w:rsidP="00156264">
      <w:pPr>
        <w:spacing w:line="480" w:lineRule="auto"/>
        <w:rPr>
          <w:rFonts w:eastAsiaTheme="minorEastAsia"/>
        </w:rPr>
      </w:pPr>
      <w:r>
        <w:t xml:space="preserve">Pessoa &amp; Van Reenen (2013) and Teichgraber &amp; Van Reenen (2021) investigate changes to both net and gross decoupling. Net decoupling, </w:t>
      </w:r>
      <m:oMath>
        <m:r>
          <w:rPr>
            <w:rFonts w:ascii="Cambria Math" w:hAnsi="Cambria Math"/>
          </w:rPr>
          <m:t>ND</m:t>
        </m:r>
      </m:oMath>
      <w:r>
        <w:rPr>
          <w:rFonts w:eastAsiaTheme="minorEastAsia"/>
        </w:rPr>
        <w:t xml:space="preserve">, is equivalent to a decline in the labour share, and can be measured as the difference between labour productivity and </w:t>
      </w:r>
      <w:r w:rsidRPr="00FD37BE">
        <w:rPr>
          <w:rFonts w:eastAsiaTheme="minorEastAsia"/>
          <w:i/>
          <w:iCs/>
        </w:rPr>
        <w:t>mean compensation</w:t>
      </w:r>
      <w:r>
        <w:rPr>
          <w:rFonts w:eastAsiaTheme="minorEastAsia"/>
        </w:rPr>
        <w:t xml:space="preserve"> where both are adjusted by an output price deflator; gross decoupling</w:t>
      </w:r>
      <w:del w:id="7" w:author="Diogo Trindade Ferreira [pr22dtf]" w:date="2025-05-18T17:38:00Z" w16du:dateUtc="2025-05-18T16:38:00Z">
        <w:r w:rsidDel="00B315AC">
          <w:rPr>
            <w:rFonts w:eastAsiaTheme="minorEastAsia"/>
          </w:rPr>
          <w:delText>,</w:delText>
        </w:r>
      </w:del>
      <w:r>
        <w:rPr>
          <w:rFonts w:eastAsiaTheme="minorEastAsia"/>
        </w:rPr>
        <w:t xml:space="preserve"> </w:t>
      </w:r>
      <w:ins w:id="8" w:author="Diogo Trindade Ferreira [pr22dtf]" w:date="2025-05-18T17:38:00Z" w16du:dateUtc="2025-05-18T16:38:00Z">
        <w:r w:rsidR="00B315AC">
          <w:rPr>
            <w:rFonts w:eastAsiaTheme="minorEastAsia"/>
          </w:rPr>
          <w:t>(</w:t>
        </w:r>
      </w:ins>
      <m:oMath>
        <m:r>
          <w:rPr>
            <w:rFonts w:ascii="Cambria Math" w:eastAsiaTheme="minorEastAsia" w:hAnsi="Cambria Math"/>
          </w:rPr>
          <m:t>GD</m:t>
        </m:r>
        <m:r>
          <w:ins w:id="9" w:author="Diogo Trindade Ferreira [pr22dtf]" w:date="2025-05-18T17:38:00Z" w16du:dateUtc="2025-05-18T16:38:00Z">
            <w:rPr>
              <w:rFonts w:ascii="Cambria Math" w:eastAsiaTheme="minorEastAsia" w:hAnsi="Cambria Math"/>
            </w:rPr>
            <m:t>)</m:t>
          </w:ins>
        </m:r>
      </m:oMath>
      <w:r>
        <w:rPr>
          <w:rFonts w:eastAsiaTheme="minorEastAsia"/>
        </w:rPr>
        <w:t xml:space="preserve">, which is </w:t>
      </w:r>
      <w:r w:rsidR="00F83D72">
        <w:rPr>
          <w:rFonts w:eastAsiaTheme="minorEastAsia"/>
        </w:rPr>
        <w:t>depicted</w:t>
      </w:r>
      <w:r>
        <w:rPr>
          <w:rFonts w:eastAsiaTheme="minorEastAsia"/>
        </w:rPr>
        <w:t xml:space="preserve"> in figure 1, is defined as the difference between productivity and </w:t>
      </w:r>
      <w:r>
        <w:rPr>
          <w:rFonts w:eastAsiaTheme="minorEastAsia"/>
          <w:i/>
          <w:iCs/>
        </w:rPr>
        <w:t>median wages</w:t>
      </w:r>
      <w:r>
        <w:rPr>
          <w:rFonts w:eastAsiaTheme="minorEastAsia"/>
        </w:rPr>
        <w:t xml:space="preserve">, deflated by an output and consumer price deflator, respectively. </w:t>
      </w:r>
      <w:r w:rsidR="00F83D72">
        <w:rPr>
          <w:rFonts w:eastAsiaTheme="minorEastAsia"/>
        </w:rPr>
        <w:t>The d</w:t>
      </w:r>
      <w:r>
        <w:rPr>
          <w:rFonts w:eastAsiaTheme="minorEastAsia"/>
        </w:rPr>
        <w:t xml:space="preserve">ifference between the two measures can be </w:t>
      </w:r>
      <w:r w:rsidR="00634298">
        <w:rPr>
          <w:rFonts w:eastAsiaTheme="minorEastAsia"/>
        </w:rPr>
        <w:t>decomposed</w:t>
      </w:r>
      <w:r w:rsidR="00A80855">
        <w:rPr>
          <w:rFonts w:eastAsiaTheme="minorEastAsia"/>
        </w:rPr>
        <w:t xml:space="preserve"> </w:t>
      </w:r>
      <w:r w:rsidR="00F83D72">
        <w:rPr>
          <w:rFonts w:eastAsiaTheme="minorEastAsia"/>
        </w:rPr>
        <w:t>to</w:t>
      </w:r>
      <w:r>
        <w:rPr>
          <w:rFonts w:eastAsiaTheme="minorEastAsia"/>
        </w:rPr>
        <w:t>:</w:t>
      </w:r>
    </w:p>
    <w:p w14:paraId="49C98BE6" w14:textId="61EF1232" w:rsidR="007A3834" w:rsidRPr="00D10758" w:rsidRDefault="007A3834" w:rsidP="00156264">
      <w:pPr>
        <w:spacing w:line="480" w:lineRule="auto"/>
        <w:rPr>
          <w:rFonts w:eastAsiaTheme="minorEastAsia"/>
        </w:rPr>
      </w:pPr>
      <m:oMathPara>
        <m:oMath>
          <m:r>
            <w:rPr>
              <w:rFonts w:ascii="Cambria Math" w:eastAsiaTheme="minorEastAsia" w:hAnsi="Cambria Math"/>
            </w:rPr>
            <m:t xml:space="preserve">GD-ND=Inequality+Wage wedge+Price </m:t>
          </m:r>
          <m:r>
            <w:del w:id="10" w:author="Diogo Trindade Ferreira [pr22dtf]" w:date="2025-05-18T17:39:00Z" w16du:dateUtc="2025-05-18T16:39:00Z">
              <w:rPr>
                <w:rFonts w:ascii="Cambria Math" w:eastAsiaTheme="minorEastAsia" w:hAnsi="Cambria Math"/>
              </w:rPr>
              <m:t>W</m:t>
            </w:del>
          </m:r>
          <m:r>
            <w:ins w:id="11" w:author="Diogo Trindade Ferreira [pr22dtf]" w:date="2025-05-18T17:39:00Z" w16du:dateUtc="2025-05-18T16:39:00Z">
              <w:rPr>
                <w:rFonts w:ascii="Cambria Math" w:eastAsiaTheme="minorEastAsia" w:hAnsi="Cambria Math"/>
              </w:rPr>
              <m:t>w</m:t>
            </w:ins>
          </m:r>
          <m:r>
            <w:rPr>
              <w:rFonts w:ascii="Cambria Math" w:eastAsiaTheme="minorEastAsia" w:hAnsi="Cambria Math"/>
            </w:rPr>
            <m:t>edge</m:t>
          </m:r>
        </m:oMath>
      </m:oMathPara>
    </w:p>
    <w:p w14:paraId="1E7A3B99" w14:textId="281997A9" w:rsidR="00B12EE8" w:rsidRDefault="00A80855" w:rsidP="00156264">
      <w:pPr>
        <w:spacing w:line="480" w:lineRule="auto"/>
      </w:pPr>
      <w:r>
        <w:t xml:space="preserve">Where </w:t>
      </w:r>
      <m:oMath>
        <m:r>
          <w:ins w:id="12" w:author="Diogo Trindade Ferreira [pr22dtf]" w:date="2025-05-18T17:40:00Z" w16du:dateUtc="2025-05-18T16:40:00Z">
            <w:rPr>
              <w:rFonts w:ascii="Cambria Math" w:hAnsi="Cambria Math"/>
            </w:rPr>
            <m:t>I</m:t>
          </w:ins>
        </m:r>
        <m:r>
          <w:del w:id="13" w:author="Diogo Trindade Ferreira [pr22dtf]" w:date="2025-05-18T17:40:00Z" w16du:dateUtc="2025-05-18T16:40:00Z">
            <w:rPr>
              <w:rFonts w:ascii="Cambria Math" w:hAnsi="Cambria Math"/>
            </w:rPr>
            <m:t>i</m:t>
          </w:del>
        </m:r>
        <m:r>
          <w:rPr>
            <w:rFonts w:ascii="Cambria Math" w:hAnsi="Cambria Math"/>
          </w:rPr>
          <m:t>nequality</m:t>
        </m:r>
      </m:oMath>
      <w:r>
        <w:t xml:space="preserve"> represents differences between mean and median wages, </w:t>
      </w:r>
      <m:oMath>
        <m:r>
          <w:ins w:id="14" w:author="Diogo Trindade Ferreira [pr22dtf]" w:date="2025-05-18T17:39:00Z" w16du:dateUtc="2025-05-18T16:39:00Z">
            <w:rPr>
              <w:rFonts w:ascii="Cambria Math" w:hAnsi="Cambria Math"/>
            </w:rPr>
            <m:t>W</m:t>
          </w:ins>
        </m:r>
        <m:r>
          <w:del w:id="15" w:author="Diogo Trindade Ferreira [pr22dtf]" w:date="2025-05-18T17:39:00Z" w16du:dateUtc="2025-05-18T16:39:00Z">
            <w:rPr>
              <w:rFonts w:ascii="Cambria Math" w:hAnsi="Cambria Math"/>
            </w:rPr>
            <m:t>w</m:t>
          </w:del>
        </m:r>
        <m:r>
          <w:rPr>
            <w:rFonts w:ascii="Cambria Math" w:hAnsi="Cambria Math"/>
          </w:rPr>
          <m:t>age wedge</m:t>
        </m:r>
      </m:oMath>
      <w:r>
        <w:t xml:space="preserve"> represents differences between wages and total compensation per hour, and </w:t>
      </w:r>
      <m:oMath>
        <m:r>
          <w:ins w:id="16" w:author="Diogo Trindade Ferreira [pr22dtf]" w:date="2025-05-18T17:39:00Z" w16du:dateUtc="2025-05-18T16:39:00Z">
            <w:rPr>
              <w:rFonts w:ascii="Cambria Math" w:hAnsi="Cambria Math"/>
            </w:rPr>
            <m:t>P</m:t>
          </w:ins>
        </m:r>
        <m:r>
          <w:del w:id="17" w:author="Diogo Trindade Ferreira [pr22dtf]" w:date="2025-05-18T17:39:00Z" w16du:dateUtc="2025-05-18T16:39:00Z">
            <w:rPr>
              <w:rFonts w:ascii="Cambria Math" w:hAnsi="Cambria Math"/>
            </w:rPr>
            <m:t>p</m:t>
          </w:del>
        </m:r>
        <m:r>
          <w:rPr>
            <w:rFonts w:ascii="Cambria Math" w:hAnsi="Cambria Math"/>
          </w:rPr>
          <m:t>rice wedge</m:t>
        </m:r>
      </m:oMath>
      <w:r>
        <w:t xml:space="preserve"> represents differences between producer/output and consumer/retailer prices. Both papers </w:t>
      </w:r>
      <w:r w:rsidR="00634298">
        <w:t xml:space="preserve">argue that a rise in inequality and a shift in the composition of compensation toward non-wage benefits, such as pension contributions, are the predominant drivers of gross decoupling; </w:t>
      </w:r>
      <w:r w:rsidR="00F83D72">
        <w:t xml:space="preserve">the impact of </w:t>
      </w:r>
      <w:r w:rsidR="00634298">
        <w:t>differences in output and consumer price</w:t>
      </w:r>
      <w:r w:rsidR="00F83D72">
        <w:t xml:space="preserve"> deflators</w:t>
      </w:r>
      <w:r w:rsidR="00634298">
        <w:t xml:space="preserve"> </w:t>
      </w:r>
      <w:r w:rsidR="00F83D72">
        <w:t>is</w:t>
      </w:r>
      <w:r w:rsidR="00634298">
        <w:t xml:space="preserve"> found to be very little</w:t>
      </w:r>
      <w:r w:rsidR="00F83D72">
        <w:t xml:space="preserve"> – </w:t>
      </w:r>
      <w:r w:rsidR="00634298">
        <w:t>see figure 5.</w:t>
      </w:r>
    </w:p>
    <w:p w14:paraId="240142BF" w14:textId="5216681E" w:rsidR="00634298" w:rsidRDefault="00634298" w:rsidP="00156264">
      <w:pPr>
        <w:spacing w:line="480" w:lineRule="auto"/>
        <w:jc w:val="center"/>
      </w:pPr>
      <w:r>
        <w:rPr>
          <w:noProof/>
        </w:rPr>
        <w:lastRenderedPageBreak/>
        <w:drawing>
          <wp:inline distT="0" distB="0" distL="0" distR="0" wp14:anchorId="40A52875" wp14:editId="3B1D794F">
            <wp:extent cx="5040000" cy="3317377"/>
            <wp:effectExtent l="0" t="0" r="8255" b="0"/>
            <wp:docPr id="1690427505"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7505" name="Picture 1" descr="A graph of blue and white bars&#10;&#10;AI-generated content may be incorrect."/>
                    <pic:cNvPicPr/>
                  </pic:nvPicPr>
                  <pic:blipFill>
                    <a:blip r:embed="rId16"/>
                    <a:stretch>
                      <a:fillRect/>
                    </a:stretch>
                  </pic:blipFill>
                  <pic:spPr>
                    <a:xfrm>
                      <a:off x="0" y="0"/>
                      <a:ext cx="5040000" cy="3317377"/>
                    </a:xfrm>
                    <a:prstGeom prst="rect">
                      <a:avLst/>
                    </a:prstGeom>
                  </pic:spPr>
                </pic:pic>
              </a:graphicData>
            </a:graphic>
          </wp:inline>
        </w:drawing>
      </w:r>
    </w:p>
    <w:p w14:paraId="4857B8DC" w14:textId="1CAE87C7" w:rsidR="00634298" w:rsidRDefault="00634298" w:rsidP="00156264">
      <w:pPr>
        <w:spacing w:line="480" w:lineRule="auto"/>
        <w:jc w:val="center"/>
      </w:pPr>
      <w:r>
        <w:t>Figure 5 – source: Teichgraber &amp; Van Reenen (2021, p. 18)</w:t>
      </w:r>
      <w:r w:rsidR="00F83D72">
        <w:t>. Decoupling decomposition in the UK.</w:t>
      </w:r>
    </w:p>
    <w:p w14:paraId="0D00AB93" w14:textId="3DD4051A" w:rsidR="00634298" w:rsidRDefault="004A0731" w:rsidP="00156264">
      <w:pPr>
        <w:spacing w:line="480" w:lineRule="auto"/>
      </w:pPr>
      <w:r>
        <w:t>The complication, however, is that while this qualitative analysis of the productivity-compensation gap is interesting insofar as we can clearly visualise and decompose the decoupling, it lacks</w:t>
      </w:r>
      <w:del w:id="18" w:author="Diogo Trindade Ferreira [pr22dtf]" w:date="2025-05-18T17:40:00Z" w16du:dateUtc="2025-05-18T16:40:00Z">
        <w:r w:rsidDel="00B315AC">
          <w:delText xml:space="preserve"> the </w:delText>
        </w:r>
      </w:del>
      <w:ins w:id="19" w:author="Diogo Trindade Ferreira [pr22dtf]" w:date="2025-05-18T17:41:00Z" w16du:dateUtc="2025-05-18T16:41:00Z">
        <w:r w:rsidR="00B315AC">
          <w:t xml:space="preserve"> </w:t>
        </w:r>
      </w:ins>
      <w:r>
        <w:t xml:space="preserve">quantitative statistical analysis to </w:t>
      </w:r>
      <w:del w:id="20" w:author="Diogo Trindade Ferreira [pr22dtf]" w:date="2025-05-18T17:41:00Z" w16du:dateUtc="2025-05-18T16:41:00Z">
        <w:r w:rsidDel="00B315AC">
          <w:delText>inform us of</w:delText>
        </w:r>
      </w:del>
      <w:ins w:id="21" w:author="Diogo Trindade Ferreira [pr22dtf]" w:date="2025-05-18T17:41:00Z" w16du:dateUtc="2025-05-18T16:41:00Z">
        <w:r w:rsidR="00B315AC">
          <w:t>define</w:t>
        </w:r>
      </w:ins>
      <w:r>
        <w:t xml:space="preserve"> whether the productivity-compensation causal link is broken or simply </w:t>
      </w:r>
      <w:r w:rsidR="00316189">
        <w:t>visually diverging</w:t>
      </w:r>
      <w:r w:rsidR="00EA58C4">
        <w:t xml:space="preserve"> due to orthogonal factors.</w:t>
      </w:r>
    </w:p>
    <w:p w14:paraId="17C3A844" w14:textId="02C9AB9A" w:rsidR="00354822" w:rsidRDefault="00127D1F" w:rsidP="00156264">
      <w:pPr>
        <w:spacing w:line="480" w:lineRule="auto"/>
      </w:pPr>
      <w:r>
        <w:t xml:space="preserve">Nasir et al. (2022) utilise a NARDL model to estimate </w:t>
      </w:r>
      <w:r w:rsidR="00337051">
        <w:t xml:space="preserve">the effects of a 1% rise in LP on real average weekly wages in the UK. </w:t>
      </w:r>
      <w:r w:rsidR="00EB2487">
        <w:t>The first paper to research the asymmetrical effects of productivity on wages, they find that, in the short</w:t>
      </w:r>
      <w:ins w:id="22" w:author="Diogo Trindade Ferreira [pr22dtf]" w:date="2025-05-18T17:49:00Z" w16du:dateUtc="2025-05-18T16:49:00Z">
        <w:r w:rsidR="00B315AC">
          <w:t>-</w:t>
        </w:r>
      </w:ins>
      <w:del w:id="23" w:author="Diogo Trindade Ferreira [pr22dtf]" w:date="2025-05-18T17:49:00Z" w16du:dateUtc="2025-05-18T16:49:00Z">
        <w:r w:rsidR="00EB2487" w:rsidDel="00B315AC">
          <w:delText xml:space="preserve"> </w:delText>
        </w:r>
      </w:del>
      <w:r w:rsidR="00EB2487">
        <w:t>run, a +1% productivity shock leads to a +1.105% wage increase; surprisingly, they also find that a -1% productivity shock leads to a +0.513% wage increase – again in the short</w:t>
      </w:r>
      <w:ins w:id="24" w:author="Diogo Trindade Ferreira [pr22dtf]" w:date="2025-05-18T17:50:00Z" w16du:dateUtc="2025-05-18T16:50:00Z">
        <w:r w:rsidR="00B315AC">
          <w:t>=</w:t>
        </w:r>
      </w:ins>
      <w:del w:id="25" w:author="Diogo Trindade Ferreira [pr22dtf]" w:date="2025-05-18T17:50:00Z" w16du:dateUtc="2025-05-18T16:50:00Z">
        <w:r w:rsidR="00EB2487" w:rsidDel="00B315AC">
          <w:delText xml:space="preserve"> </w:delText>
        </w:r>
      </w:del>
      <w:r w:rsidR="00EB2487">
        <w:t xml:space="preserve">run. </w:t>
      </w:r>
      <w:r w:rsidR="00895253">
        <w:t xml:space="preserve">Contemporary effects of productivity on wages are insignificant, supporting the hypothesis that it is necessary to include lags to capture the full effects of productivity. </w:t>
      </w:r>
      <w:r w:rsidR="00AE3998">
        <w:t>In the long run, a +1% productivity shock leads to a +2.416% increase in wages and a -1% productivity shock leads to a +1.123% increase in wages</w:t>
      </w:r>
      <w:r w:rsidR="002A4E0E">
        <w:t>. Both short- and long-run results</w:t>
      </w:r>
      <w:r w:rsidR="00AE3998">
        <w:t xml:space="preserve"> clearly suggesting strong wage </w:t>
      </w:r>
      <w:r w:rsidR="002A4E0E">
        <w:t xml:space="preserve">downward </w:t>
      </w:r>
      <w:r w:rsidR="00AE3998">
        <w:t>stickiness.</w:t>
      </w:r>
      <w:r w:rsidR="00354822">
        <w:t xml:space="preserve"> </w:t>
      </w:r>
      <w:commentRangeStart w:id="26"/>
      <w:r w:rsidR="00354822">
        <w:t>C</w:t>
      </w:r>
      <w:r w:rsidR="00E24329">
        <w:t xml:space="preserve">ontrol variables used in the </w:t>
      </w:r>
      <w:r w:rsidR="00354822">
        <w:t>study</w:t>
      </w:r>
      <w:r w:rsidR="00E24329">
        <w:t xml:space="preserve"> include inflation, GDP growth, and unemployment. These variables are theoretically understood to impact wages via competitive </w:t>
      </w:r>
      <w:r w:rsidR="00E24329">
        <w:lastRenderedPageBreak/>
        <w:t xml:space="preserve">dynamics, efficiency or fair wages </w:t>
      </w:r>
      <w:r w:rsidR="007E41AE" w:rsidRPr="007E41AE">
        <w:t>à la</w:t>
      </w:r>
      <w:r w:rsidR="007E41AE">
        <w:t xml:space="preserve"> </w:t>
      </w:r>
      <w:r w:rsidR="00E24329">
        <w:t>Stiglitz &amp; Shapiro (1984) or Akerlof &amp; Yellen (1990), or inflationary expectations.</w:t>
      </w:r>
      <w:commentRangeEnd w:id="26"/>
      <w:r w:rsidR="00B315AC">
        <w:rPr>
          <w:rStyle w:val="CommentReference"/>
        </w:rPr>
        <w:commentReference w:id="26"/>
      </w:r>
      <w:r w:rsidR="00E24329">
        <w:t xml:space="preserve"> </w:t>
      </w:r>
      <w:r w:rsidR="00354822">
        <w:t>In the long run, these controls are not found to have any significant effect and productivity is left the sole determinant of wages; however, this link is not sufficient to contradict Pessoa &amp; Van Reenen’s (2013) findings – as is claimed – or Teichgraber &amp; Van Reenen's (2021) conclusion that gross decoupling has increased, given that Nasir et al. (2022) do not investigate median wage growth.</w:t>
      </w:r>
    </w:p>
    <w:p w14:paraId="706632DB" w14:textId="36D75BC9" w:rsidR="00EA58C4" w:rsidRDefault="00B12EE8" w:rsidP="00156264">
      <w:pPr>
        <w:spacing w:line="480" w:lineRule="auto"/>
      </w:pPr>
      <w:r>
        <w:t>Finally, Stansbury &amp; Summers (2018)</w:t>
      </w:r>
      <w:r w:rsidR="00B97A2D">
        <w:t xml:space="preserve"> provide</w:t>
      </w:r>
      <w:r>
        <w:t xml:space="preserve">, in this paper’s opinion, the best methodology to properly unite concerns raised by </w:t>
      </w:r>
      <w:r w:rsidR="002A4E0E">
        <w:t>rising inequality, delayed productivity-compensation gains</w:t>
      </w:r>
      <w:r w:rsidR="008C5A51">
        <w:t>,</w:t>
      </w:r>
      <w:r w:rsidR="002A4E0E">
        <w:t xml:space="preserve"> and qualitative-quantitative </w:t>
      </w:r>
      <w:r w:rsidR="0068373B">
        <w:t xml:space="preserve">analytic disparities. </w:t>
      </w:r>
      <w:r w:rsidR="00354822">
        <w:t xml:space="preserve">First, </w:t>
      </w:r>
      <w:r w:rsidR="00EA58C4">
        <w:t xml:space="preserve">Stansbury &amp; Summers (2018) find elasticities for the median, mean, and ‘production/non-supervisory’ wages in the US as </w:t>
      </w:r>
      <w:r w:rsidR="00CD5D83">
        <w:t>0.7-1 for the former two, and 0.4-0.7 for the final</w:t>
      </w:r>
      <w:r w:rsidR="00354822">
        <w:t xml:space="preserve">. Analysing all three variables allows the effects of inequality to be better captured via the difference between these coefficients. </w:t>
      </w:r>
      <w:commentRangeStart w:id="27"/>
      <w:r w:rsidR="00354822">
        <w:t xml:space="preserve">Second, to account for lagged effects, Stansbury &amp; Summers (2018) use moving-averages – something which </w:t>
      </w:r>
      <w:proofErr w:type="spellStart"/>
      <w:r w:rsidR="00354822">
        <w:t>Pasimeni</w:t>
      </w:r>
      <w:proofErr w:type="spellEnd"/>
      <w:r w:rsidR="00354822">
        <w:t xml:space="preserve"> (2018) and </w:t>
      </w:r>
      <w:proofErr w:type="spellStart"/>
      <w:r w:rsidR="00354822">
        <w:t>Brocek</w:t>
      </w:r>
      <w:proofErr w:type="spellEnd"/>
      <w:r w:rsidR="00354822">
        <w:t xml:space="preserve"> (2019) also do</w:t>
      </w:r>
      <w:r w:rsidR="00E90FE6">
        <w:t>.</w:t>
      </w:r>
      <w:commentRangeEnd w:id="27"/>
      <w:r w:rsidR="00B315AC">
        <w:rPr>
          <w:rStyle w:val="CommentReference"/>
        </w:rPr>
        <w:commentReference w:id="27"/>
      </w:r>
    </w:p>
    <w:p w14:paraId="2064F942" w14:textId="26370A37" w:rsidR="00B12EE8" w:rsidRDefault="00E90FE6" w:rsidP="00156264">
      <w:pPr>
        <w:spacing w:line="480" w:lineRule="auto"/>
      </w:pPr>
      <w:r>
        <w:t xml:space="preserve">While </w:t>
      </w:r>
      <w:proofErr w:type="spellStart"/>
      <w:r>
        <w:t>Brocek</w:t>
      </w:r>
      <w:proofErr w:type="spellEnd"/>
      <w:r>
        <w:t xml:space="preserve"> (2019) provides the clearest example of how to transition Stansbury &amp; Summers’ (2018) regression model to the UK, there are a number of novelties which could further improve the analysis. First, </w:t>
      </w:r>
      <w:r w:rsidR="0068373B">
        <w:t xml:space="preserve">Stansbury &amp; Summers (2018) distinguish between gross and net productivity, where the latter reflects deductions made to GDP </w:t>
      </w:r>
      <w:r w:rsidR="002227BC">
        <w:t>after subtracting capital depreciation – see figure 6.</w:t>
      </w:r>
    </w:p>
    <w:p w14:paraId="02445F89" w14:textId="11B5885C" w:rsidR="002227BC" w:rsidRDefault="002227BC" w:rsidP="00156264">
      <w:pPr>
        <w:spacing w:line="480" w:lineRule="auto"/>
        <w:jc w:val="center"/>
      </w:pPr>
      <w:r>
        <w:rPr>
          <w:noProof/>
        </w:rPr>
        <w:lastRenderedPageBreak/>
        <w:drawing>
          <wp:inline distT="0" distB="0" distL="0" distR="0" wp14:anchorId="585F1D53" wp14:editId="296D32E0">
            <wp:extent cx="4320000" cy="3098701"/>
            <wp:effectExtent l="0" t="0" r="4445" b="6985"/>
            <wp:docPr id="687095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0000" cy="3098701"/>
                    </a:xfrm>
                    <a:prstGeom prst="rect">
                      <a:avLst/>
                    </a:prstGeom>
                    <a:noFill/>
                  </pic:spPr>
                </pic:pic>
              </a:graphicData>
            </a:graphic>
          </wp:inline>
        </w:drawing>
      </w:r>
    </w:p>
    <w:p w14:paraId="5154D255" w14:textId="3E46A82D" w:rsidR="002227BC" w:rsidRDefault="002227BC" w:rsidP="00156264">
      <w:pPr>
        <w:spacing w:line="480" w:lineRule="auto"/>
        <w:jc w:val="center"/>
      </w:pPr>
      <w:r>
        <w:t>Figure 6</w:t>
      </w:r>
    </w:p>
    <w:p w14:paraId="583EBBC9" w14:textId="0F75EB2B" w:rsidR="00EA58C4" w:rsidRDefault="002227BC" w:rsidP="00156264">
      <w:pPr>
        <w:spacing w:line="480" w:lineRule="auto"/>
      </w:pPr>
      <w:r>
        <w:t xml:space="preserve">Because net domestic product (NDP) more accurately reflects the value of goods and services in an economy available for consumption </w:t>
      </w:r>
      <w:sdt>
        <w:sdtPr>
          <w:id w:val="420845022"/>
          <w:citation/>
        </w:sdtPr>
        <w:sdtContent>
          <w:r>
            <w:fldChar w:fldCharType="begin"/>
          </w:r>
          <w:r>
            <w:instrText xml:space="preserve"> CITATION ONS23 \l 2057 </w:instrText>
          </w:r>
          <w:r>
            <w:fldChar w:fldCharType="separate"/>
          </w:r>
          <w:r w:rsidR="00614E3D">
            <w:rPr>
              <w:noProof/>
            </w:rPr>
            <w:t>(ONS, 2023)</w:t>
          </w:r>
          <w:r>
            <w:fldChar w:fldCharType="end"/>
          </w:r>
        </w:sdtContent>
      </w:sdt>
      <w:r>
        <w:t xml:space="preserve">, using it as the basis for productivity </w:t>
      </w:r>
      <w:r w:rsidR="00EA58C4">
        <w:t xml:space="preserve">means we are better capturing what income is available to be split between </w:t>
      </w:r>
      <w:r w:rsidR="00316189">
        <w:t>wages</w:t>
      </w:r>
      <w:r w:rsidR="00EA58C4">
        <w:t xml:space="preserve"> and profit</w:t>
      </w:r>
      <w:r w:rsidR="00E90FE6">
        <w:t xml:space="preserve">. Second, Stansbury &amp; Summers (2018) restrict unemployment data to the rate for </w:t>
      </w:r>
      <w:proofErr w:type="gramStart"/>
      <w:r w:rsidR="00E90FE6">
        <w:t>25-54 year-olds</w:t>
      </w:r>
      <w:proofErr w:type="gramEnd"/>
      <w:r w:rsidR="00E90FE6">
        <w:t xml:space="preserve"> to avoid capturing demographic shift effects. Finally, as well as using moving averages, the Stansbury &amp; Summers</w:t>
      </w:r>
      <w:r w:rsidR="009A70E9">
        <w:t xml:space="preserve"> (2018) also use an ARDL model, </w:t>
      </w:r>
      <w:r w:rsidR="00316189">
        <w:t>and check time-horizons beyond their baseline three-year moving average</w:t>
      </w:r>
      <w:r w:rsidR="009A70E9">
        <w:t>.</w:t>
      </w:r>
    </w:p>
    <w:p w14:paraId="4B978BBF" w14:textId="1D339F89" w:rsidR="009A70E9" w:rsidRDefault="009A70E9" w:rsidP="00156264">
      <w:pPr>
        <w:spacing w:line="480" w:lineRule="auto"/>
      </w:pPr>
      <w:commentRangeStart w:id="28"/>
      <w:r>
        <w:t xml:space="preserve">By implementing these improvements, this paper will build on previous literature in the UK and </w:t>
      </w:r>
      <w:del w:id="29" w:author="Diogo Trindade Ferreira [pr22dtf]" w:date="2025-05-18T17:59:00Z" w16du:dateUtc="2025-05-18T16:59:00Z">
        <w:r w:rsidDel="00B315AC">
          <w:delText>more fully</w:delText>
        </w:r>
      </w:del>
      <w:ins w:id="30" w:author="Diogo Trindade Ferreira [pr22dtf]" w:date="2025-05-18T17:59:00Z" w16du:dateUtc="2025-05-18T16:59:00Z">
        <w:r w:rsidR="00B315AC">
          <w:t>expand the</w:t>
        </w:r>
      </w:ins>
      <w:r>
        <w:t xml:space="preserve"> answer the question of how, precisely, productivity growth leads to changes in income and living standards.</w:t>
      </w:r>
      <w:commentRangeEnd w:id="28"/>
      <w:r w:rsidR="007E41AE">
        <w:rPr>
          <w:rStyle w:val="CommentReference"/>
        </w:rPr>
        <w:commentReference w:id="28"/>
      </w:r>
    </w:p>
    <w:p w14:paraId="54469513" w14:textId="537654E1" w:rsidR="009A70E9" w:rsidRDefault="00CB553A" w:rsidP="00156264">
      <w:pPr>
        <w:pStyle w:val="Heading1"/>
        <w:spacing w:line="480" w:lineRule="auto"/>
      </w:pPr>
      <w:r>
        <w:t>Empirical Strategy</w:t>
      </w:r>
    </w:p>
    <w:p w14:paraId="668FE786" w14:textId="6CA8460F" w:rsidR="007E41AE" w:rsidRDefault="007E41AE" w:rsidP="00156264">
      <w:pPr>
        <w:spacing w:line="480" w:lineRule="auto"/>
      </w:pPr>
      <w:r>
        <w:t xml:space="preserve">As stated, we will regress a plethora of </w:t>
      </w:r>
      <w:del w:id="31" w:author="Diogo Trindade Ferreira [pr22dtf]" w:date="2025-05-18T18:00:00Z" w16du:dateUtc="2025-05-18T17:00:00Z">
        <w:r w:rsidDel="00B315AC">
          <w:delText xml:space="preserve">different </w:delText>
        </w:r>
      </w:del>
      <w:r>
        <w:t>models</w:t>
      </w:r>
      <w:del w:id="32" w:author="Diogo Trindade Ferreira [pr22dtf]" w:date="2025-05-18T18:01:00Z" w16du:dateUtc="2025-05-18T17:01:00Z">
        <w:r w:rsidDel="00B315AC">
          <w:delText>,</w:delText>
        </w:r>
      </w:del>
      <w:r>
        <w:t xml:space="preserve"> investigating the effects of productivity on both average and median wages. The variable term </w:t>
      </w:r>
      <m:oMath>
        <m:r>
          <w:rPr>
            <w:rFonts w:ascii="Cambria Math" w:hAnsi="Cambria Math"/>
          </w:rPr>
          <m:t>wages</m:t>
        </m:r>
      </m:oMath>
      <w:r>
        <w:rPr>
          <w:rFonts w:eastAsiaTheme="minorEastAsia"/>
        </w:rPr>
        <w:t xml:space="preserve"> </w:t>
      </w:r>
      <w:r w:rsidR="00501A24">
        <w:rPr>
          <w:rFonts w:eastAsiaTheme="minorEastAsia"/>
        </w:rPr>
        <w:t>and productivity (</w:t>
      </w:r>
      <m:oMath>
        <m:r>
          <w:rPr>
            <w:rFonts w:ascii="Cambria Math" w:eastAsiaTheme="minorEastAsia" w:hAnsi="Cambria Math"/>
          </w:rPr>
          <m:t>prod</m:t>
        </m:r>
      </m:oMath>
      <w:r w:rsidR="00501A24">
        <w:rPr>
          <w:rFonts w:eastAsiaTheme="minorEastAsia"/>
        </w:rPr>
        <w:t xml:space="preserve">) </w:t>
      </w:r>
      <w:r>
        <w:rPr>
          <w:rFonts w:eastAsiaTheme="minorEastAsia"/>
        </w:rPr>
        <w:t>will be a catch-all for both kinds and nuance will be introduced when results are presented.</w:t>
      </w:r>
    </w:p>
    <w:p w14:paraId="67AB4D2C" w14:textId="1884E1E2" w:rsidR="009A70E9" w:rsidRDefault="009A70E9" w:rsidP="00156264">
      <w:pPr>
        <w:spacing w:line="480" w:lineRule="auto"/>
      </w:pPr>
      <w:r>
        <w:lastRenderedPageBreak/>
        <w:t xml:space="preserve">We </w:t>
      </w:r>
      <w:r w:rsidR="007E41AE">
        <w:t xml:space="preserve">first </w:t>
      </w:r>
      <w:r>
        <w:t>estimate a simple model, regressing real median wages on real productivity</w:t>
      </w:r>
      <w:r w:rsidR="007E41AE">
        <w:t xml:space="preserve"> – logs are used to estimate elasticities rather than absolute units: </w:t>
      </w:r>
    </w:p>
    <w:p w14:paraId="6D53095C" w14:textId="3AB88322" w:rsidR="009A70E9" w:rsidRPr="009A70E9" w:rsidRDefault="00000000" w:rsidP="00156264">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e>
          </m:func>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339B7574" w14:textId="444B7F63" w:rsidR="009A70E9" w:rsidRDefault="007E41AE" w:rsidP="00156264">
      <w:pPr>
        <w:spacing w:line="480" w:lineRule="auto"/>
        <w:rPr>
          <w:rFonts w:eastAsiaTheme="minorEastAsia"/>
        </w:rPr>
      </w:pPr>
      <w:r>
        <w:rPr>
          <w:rFonts w:eastAsiaTheme="minorEastAsia"/>
        </w:rPr>
        <w:t xml:space="preserve">We </w:t>
      </w:r>
      <w:r w:rsidR="00316189">
        <w:rPr>
          <w:rFonts w:eastAsiaTheme="minorEastAsia"/>
        </w:rPr>
        <w:t xml:space="preserve">then </w:t>
      </w:r>
      <w:r>
        <w:rPr>
          <w:rFonts w:eastAsiaTheme="minorEastAsia"/>
        </w:rPr>
        <w:t xml:space="preserve">control for unemployment as in Stansbury &amp; Summers (2018) because unemployment is likely to affect bargaining dynamics </w:t>
      </w:r>
      <w:r w:rsidRPr="007E41AE">
        <w:rPr>
          <w:rFonts w:eastAsiaTheme="minorEastAsia"/>
        </w:rPr>
        <w:t>à la</w:t>
      </w:r>
      <w:r>
        <w:rPr>
          <w:rFonts w:eastAsiaTheme="minorEastAsia"/>
        </w:rPr>
        <w:t xml:space="preserve"> the </w:t>
      </w:r>
      <w:r>
        <w:rPr>
          <w:rFonts w:eastAsiaTheme="minorEastAsia"/>
          <w:i/>
          <w:iCs/>
        </w:rPr>
        <w:t>efficiency wages</w:t>
      </w:r>
      <w:r>
        <w:rPr>
          <w:rFonts w:eastAsiaTheme="minorEastAsia"/>
        </w:rPr>
        <w:t xml:space="preserve"> theory of Stiglitz &amp; Shapiro (1984) wherein higher unemployment increases employee’s opportunity cost of being fired for substandard performance; furthermore, it likely affects compensation in the short-run, because high unemployment is associated with an economic downturn, where pay rises will be rare regardless of productivity changes.</w:t>
      </w:r>
      <w:r w:rsidR="00501A24">
        <w:rPr>
          <w:rFonts w:eastAsiaTheme="minorEastAsia"/>
        </w:rPr>
        <w:t xml:space="preserve"> This gives us:</w:t>
      </w:r>
    </w:p>
    <w:p w14:paraId="4CA8B88B" w14:textId="1F1254FE" w:rsidR="00501A24" w:rsidRPr="00501A24" w:rsidRDefault="00000000" w:rsidP="00156264">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wage</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unem</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func>
            </m:e>
          </m:func>
        </m:oMath>
      </m:oMathPara>
    </w:p>
    <w:p w14:paraId="38FF039B" w14:textId="7EFC3002" w:rsidR="00501A24" w:rsidRDefault="00501A24" w:rsidP="00156264">
      <w:pPr>
        <w:spacing w:line="480" w:lineRule="auto"/>
        <w:rPr>
          <w:rFonts w:eastAsiaTheme="minorEastAsia"/>
        </w:rPr>
      </w:pPr>
      <w:r>
        <w:rPr>
          <w:rFonts w:eastAsiaTheme="minorEastAsia"/>
        </w:rPr>
        <w:t xml:space="preserve">Finally, we account for lagged effects; this is done by regressing using three-year moving averages rather than simply contemporaneous </w:t>
      </w:r>
      <m:oMath>
        <m:r>
          <w:rPr>
            <w:rFonts w:ascii="Cambria Math" w:eastAsiaTheme="minorEastAsia" w:hAnsi="Cambria Math"/>
          </w:rPr>
          <m:t>t</m:t>
        </m:r>
      </m:oMath>
      <w:r>
        <w:rPr>
          <w:rFonts w:eastAsiaTheme="minorEastAsia"/>
        </w:rPr>
        <w:t>-time variables:</w:t>
      </w:r>
    </w:p>
    <w:p w14:paraId="1412642A" w14:textId="20994E04" w:rsidR="0076653A" w:rsidRPr="0076653A" w:rsidRDefault="00000000" w:rsidP="00156264">
      <w:pPr>
        <w:spacing w:line="480" w:lineRule="auto"/>
        <w:rPr>
          <w:rFonts w:eastAsiaTheme="minorEastAsia"/>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e>
          </m:nary>
        </m:oMath>
      </m:oMathPara>
    </w:p>
    <w:p w14:paraId="71785A10" w14:textId="4DE2E3FE" w:rsidR="0076653A" w:rsidRPr="0076653A" w:rsidRDefault="00D055F1" w:rsidP="00156264">
      <w:pPr>
        <w:pStyle w:val="Heading2"/>
        <w:spacing w:line="480" w:lineRule="auto"/>
        <w:rPr>
          <w:rFonts w:eastAsiaTheme="minorEastAsia"/>
        </w:rPr>
      </w:pPr>
      <w:commentRangeStart w:id="33"/>
      <w:commentRangeStart w:id="34"/>
      <w:r>
        <w:rPr>
          <w:rFonts w:eastAsiaTheme="minorEastAsia"/>
        </w:rPr>
        <w:t>Data</w:t>
      </w:r>
      <w:commentRangeEnd w:id="33"/>
      <w:r w:rsidR="00B315AC">
        <w:rPr>
          <w:rStyle w:val="CommentReference"/>
          <w:rFonts w:asciiTheme="minorHAnsi" w:eastAsiaTheme="minorHAnsi" w:hAnsiTheme="minorHAnsi" w:cstheme="minorBidi"/>
          <w:b w:val="0"/>
          <w:bCs w:val="0"/>
        </w:rPr>
        <w:commentReference w:id="33"/>
      </w:r>
      <w:commentRangeEnd w:id="34"/>
      <w:r w:rsidR="00B315AC">
        <w:rPr>
          <w:rStyle w:val="CommentReference"/>
          <w:rFonts w:asciiTheme="minorHAnsi" w:eastAsiaTheme="minorHAnsi" w:hAnsiTheme="minorHAnsi" w:cstheme="minorBidi"/>
          <w:b w:val="0"/>
          <w:bCs w:val="0"/>
        </w:rPr>
        <w:commentReference w:id="34"/>
      </w:r>
    </w:p>
    <w:p w14:paraId="1D78B66F" w14:textId="4A1105E4" w:rsidR="00D055F1" w:rsidRDefault="00D055F1" w:rsidP="00156264">
      <w:pPr>
        <w:spacing w:line="480" w:lineRule="auto"/>
      </w:pPr>
      <w:r>
        <w:t xml:space="preserve">Data used is provided primarily by the Office for National Statistics (ONS), although some data is also taken from the </w:t>
      </w:r>
      <w:commentRangeStart w:id="35"/>
      <w:r>
        <w:t xml:space="preserve">Bank of England’s “A </w:t>
      </w:r>
      <w:r w:rsidR="001D3E7E">
        <w:t>millennium</w:t>
      </w:r>
      <w:r>
        <w:t xml:space="preserve"> of macroeconomic data” dataset</w:t>
      </w:r>
      <w:commentRangeEnd w:id="35"/>
      <w:r w:rsidR="00B315AC">
        <w:rPr>
          <w:rStyle w:val="CommentReference"/>
        </w:rPr>
        <w:commentReference w:id="35"/>
      </w:r>
      <w:r w:rsidR="00021BA4">
        <w:t>.</w:t>
      </w:r>
      <w:r w:rsidR="00C8376A">
        <w:t xml:space="preserve"> All presented data has been logged to reduce variance and is plotted on a natural log scale.</w:t>
      </w:r>
    </w:p>
    <w:p w14:paraId="3D0D8176" w14:textId="2EAA2C36" w:rsidR="00F32C7B" w:rsidRDefault="00D055F1" w:rsidP="00156264">
      <w:pPr>
        <w:spacing w:line="480" w:lineRule="auto"/>
      </w:pPr>
      <w:r>
        <w:t xml:space="preserve">Median wages from 1987 can be found for the entire population, although they are given as </w:t>
      </w:r>
      <w:r>
        <w:rPr>
          <w:i/>
          <w:iCs/>
        </w:rPr>
        <w:t xml:space="preserve">median gross weekly earnings </w:t>
      </w:r>
      <w:sdt>
        <w:sdtPr>
          <w:rPr>
            <w:i/>
            <w:iCs/>
          </w:rPr>
          <w:id w:val="1518039243"/>
          <w:citation/>
        </w:sdtPr>
        <w:sdtContent>
          <w:r>
            <w:rPr>
              <w:i/>
              <w:iCs/>
            </w:rPr>
            <w:fldChar w:fldCharType="begin"/>
          </w:r>
          <w:r>
            <w:instrText xml:space="preserve"> CITATION ONS231 \l 2057 </w:instrText>
          </w:r>
          <w:r>
            <w:rPr>
              <w:i/>
              <w:iCs/>
            </w:rPr>
            <w:fldChar w:fldCharType="separate"/>
          </w:r>
          <w:r w:rsidR="00614E3D">
            <w:rPr>
              <w:noProof/>
            </w:rPr>
            <w:t>(ONS, 2023)</w:t>
          </w:r>
          <w:r>
            <w:rPr>
              <w:i/>
              <w:iCs/>
            </w:rPr>
            <w:fldChar w:fldCharType="end"/>
          </w:r>
        </w:sdtContent>
      </w:sdt>
      <w:r>
        <w:t xml:space="preserve">; for hourly rates, data is only available from 1997 </w:t>
      </w:r>
      <w:sdt>
        <w:sdtPr>
          <w:id w:val="1982502570"/>
          <w:citation/>
        </w:sdtPr>
        <w:sdtContent>
          <w:r>
            <w:fldChar w:fldCharType="begin"/>
          </w:r>
          <w:r>
            <w:instrText xml:space="preserve"> CITATION ONS241 \l 2057 </w:instrText>
          </w:r>
          <w:r>
            <w:fldChar w:fldCharType="separate"/>
          </w:r>
          <w:r w:rsidR="00614E3D">
            <w:rPr>
              <w:noProof/>
            </w:rPr>
            <w:t>(ONS, 2024)</w:t>
          </w:r>
          <w:r>
            <w:fldChar w:fldCharType="end"/>
          </w:r>
        </w:sdtContent>
      </w:sdt>
      <w:r>
        <w:t xml:space="preserve">. Alternatively, </w:t>
      </w:r>
      <w:r w:rsidR="00E75219">
        <w:t xml:space="preserve">an index of </w:t>
      </w:r>
      <w:r>
        <w:t xml:space="preserve">real average </w:t>
      </w:r>
      <w:r w:rsidR="00E75219">
        <w:t xml:space="preserve">labour </w:t>
      </w:r>
      <w:r w:rsidR="00287EB3">
        <w:t xml:space="preserve">compensation </w:t>
      </w:r>
      <w:r>
        <w:t xml:space="preserve">(adjusted with a consumption deflator) is available from </w:t>
      </w:r>
      <w:r w:rsidR="00287EB3">
        <w:t xml:space="preserve">1971 </w:t>
      </w:r>
      <w:sdt>
        <w:sdtPr>
          <w:id w:val="-822508165"/>
          <w:citation/>
        </w:sdtPr>
        <w:sdtContent>
          <w:r w:rsidR="00E75219">
            <w:fldChar w:fldCharType="begin"/>
          </w:r>
          <w:r w:rsidR="00E75219">
            <w:instrText xml:space="preserve"> CITATION ONS253 \l 2057 </w:instrText>
          </w:r>
          <w:r w:rsidR="00E75219">
            <w:fldChar w:fldCharType="separate"/>
          </w:r>
          <w:r w:rsidR="00614E3D">
            <w:rPr>
              <w:noProof/>
            </w:rPr>
            <w:t>(ONS, 2025)</w:t>
          </w:r>
          <w:r w:rsidR="00E75219">
            <w:fldChar w:fldCharType="end"/>
          </w:r>
        </w:sdtContent>
      </w:sdt>
      <w:r>
        <w:t>.</w:t>
      </w:r>
      <w:r w:rsidR="00F32C7B">
        <w:t xml:space="preserve"> </w:t>
      </w:r>
      <w:r w:rsidR="001D3E7E">
        <w:t xml:space="preserve">While </w:t>
      </w:r>
      <w:r w:rsidR="00BD49A0">
        <w:t>Pessoa &amp; Van Reenen (2013) and Stansbury &amp; Summers (2018) are correct to point out the important difference between gross wage and total compensation</w:t>
      </w:r>
      <w:r w:rsidR="001D3E7E">
        <w:t xml:space="preserve">, </w:t>
      </w:r>
      <w:r w:rsidR="00BD49A0">
        <w:t>median compensation in the UK is not availabl</w:t>
      </w:r>
      <w:r w:rsidR="001D3E7E">
        <w:t>e;</w:t>
      </w:r>
      <w:r w:rsidR="00BD49A0">
        <w:t xml:space="preserve"> </w:t>
      </w:r>
      <w:r w:rsidR="001D3E7E">
        <w:t xml:space="preserve">as such, </w:t>
      </w:r>
      <w:r w:rsidR="00477910">
        <w:t xml:space="preserve">the </w:t>
      </w:r>
      <w:r w:rsidR="001D3E7E">
        <w:t>median</w:t>
      </w:r>
      <w:r w:rsidR="00BD49A0">
        <w:t xml:space="preserve"> earnings</w:t>
      </w:r>
      <w:r w:rsidR="00477910">
        <w:t>-</w:t>
      </w:r>
      <w:r w:rsidR="00477910">
        <w:lastRenderedPageBreak/>
        <w:t xml:space="preserve">productivity coefficient </w:t>
      </w:r>
      <w:r w:rsidR="00BD49A0">
        <w:t xml:space="preserve"> will be underestimated</w:t>
      </w:r>
      <w:r w:rsidR="001D3E7E">
        <w:t>. It is likely not a level effect: non-wage benefits have been growing as a percent of the total pay packet</w:t>
      </w:r>
      <w:r w:rsidR="00E75219">
        <w:t xml:space="preserve"> </w:t>
      </w:r>
      <w:sdt>
        <w:sdtPr>
          <w:id w:val="-1754664947"/>
          <w:citation/>
        </w:sdtPr>
        <w:sdtContent>
          <w:r w:rsidR="00E75219">
            <w:fldChar w:fldCharType="begin"/>
          </w:r>
          <w:r w:rsidR="00E75219">
            <w:instrText xml:space="preserve"> CITATION Pes13 \l 2057  \m Tei211</w:instrText>
          </w:r>
          <w:r w:rsidR="00E75219">
            <w:fldChar w:fldCharType="separate"/>
          </w:r>
          <w:r w:rsidR="00614E3D">
            <w:rPr>
              <w:noProof/>
            </w:rPr>
            <w:t>(Pessoa &amp; Van Reenen, 2013; Teichgraber &amp; Van Reenen, 2021)</w:t>
          </w:r>
          <w:r w:rsidR="00E75219">
            <w:fldChar w:fldCharType="end"/>
          </w:r>
        </w:sdtContent>
      </w:sdt>
      <w:r w:rsidR="001D3E7E">
        <w:t>; as a result, this will likely skew regression results.</w:t>
      </w:r>
      <w:r w:rsidR="00C8376A">
        <w:t xml:space="preserve"> See figure 7 for a visual comparison between the three different measurements.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8376A" w14:paraId="4DE1162B" w14:textId="77777777" w:rsidTr="00C8376A">
        <w:tc>
          <w:tcPr>
            <w:tcW w:w="4508" w:type="dxa"/>
          </w:tcPr>
          <w:p w14:paraId="19625CEC" w14:textId="544F451D" w:rsidR="00C8376A" w:rsidRDefault="00C8376A" w:rsidP="00156264">
            <w:pPr>
              <w:spacing w:line="480" w:lineRule="auto"/>
              <w:jc w:val="center"/>
            </w:pPr>
            <w:r>
              <w:rPr>
                <w:noProof/>
              </w:rPr>
              <w:drawing>
                <wp:inline distT="0" distB="0" distL="0" distR="0" wp14:anchorId="001B5091" wp14:editId="1E6834E5">
                  <wp:extent cx="2602944" cy="1735200"/>
                  <wp:effectExtent l="0" t="0" r="6985" b="0"/>
                  <wp:docPr id="1865121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c>
          <w:tcPr>
            <w:tcW w:w="4508" w:type="dxa"/>
          </w:tcPr>
          <w:p w14:paraId="6D937AF6" w14:textId="33D60A5B" w:rsidR="00C8376A" w:rsidRDefault="00C8376A" w:rsidP="00156264">
            <w:pPr>
              <w:spacing w:line="480" w:lineRule="auto"/>
              <w:jc w:val="center"/>
            </w:pPr>
            <w:r>
              <w:rPr>
                <w:noProof/>
              </w:rPr>
              <w:drawing>
                <wp:inline distT="0" distB="0" distL="0" distR="0" wp14:anchorId="2E01DAA6" wp14:editId="6D1D76EC">
                  <wp:extent cx="2602944" cy="1735200"/>
                  <wp:effectExtent l="0" t="0" r="6985" b="0"/>
                  <wp:docPr id="2809547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2944" cy="1735200"/>
                          </a:xfrm>
                          <a:prstGeom prst="rect">
                            <a:avLst/>
                          </a:prstGeom>
                          <a:noFill/>
                          <a:ln>
                            <a:noFill/>
                          </a:ln>
                        </pic:spPr>
                      </pic:pic>
                    </a:graphicData>
                  </a:graphic>
                </wp:inline>
              </w:drawing>
            </w:r>
          </w:p>
        </w:tc>
      </w:tr>
      <w:tr w:rsidR="00C8376A" w14:paraId="780504B6" w14:textId="77777777" w:rsidTr="00C8376A">
        <w:tc>
          <w:tcPr>
            <w:tcW w:w="9016" w:type="dxa"/>
            <w:gridSpan w:val="2"/>
          </w:tcPr>
          <w:p w14:paraId="0C717793" w14:textId="0D69028D" w:rsidR="00C8376A" w:rsidRDefault="00C8376A" w:rsidP="00156264">
            <w:pPr>
              <w:spacing w:line="480" w:lineRule="auto"/>
              <w:jc w:val="center"/>
            </w:pPr>
            <w:r>
              <w:rPr>
                <w:noProof/>
              </w:rPr>
              <w:drawing>
                <wp:inline distT="0" distB="0" distL="0" distR="0" wp14:anchorId="3BA75865" wp14:editId="234D720F">
                  <wp:extent cx="2842113" cy="1894637"/>
                  <wp:effectExtent l="0" t="0" r="0" b="0"/>
                  <wp:docPr id="11939743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7797" cy="1898426"/>
                          </a:xfrm>
                          <a:prstGeom prst="rect">
                            <a:avLst/>
                          </a:prstGeom>
                          <a:noFill/>
                          <a:ln>
                            <a:noFill/>
                          </a:ln>
                        </pic:spPr>
                      </pic:pic>
                    </a:graphicData>
                  </a:graphic>
                </wp:inline>
              </w:drawing>
            </w:r>
          </w:p>
        </w:tc>
      </w:tr>
      <w:tr w:rsidR="00C8376A" w14:paraId="2F207C75" w14:textId="77777777" w:rsidTr="00C8376A">
        <w:tc>
          <w:tcPr>
            <w:tcW w:w="9016" w:type="dxa"/>
            <w:gridSpan w:val="2"/>
          </w:tcPr>
          <w:p w14:paraId="6B9E333C" w14:textId="2061DC9D" w:rsidR="00C8376A" w:rsidRDefault="00C8376A" w:rsidP="00156264">
            <w:pPr>
              <w:spacing w:line="480" w:lineRule="auto"/>
              <w:jc w:val="center"/>
              <w:rPr>
                <w:noProof/>
              </w:rPr>
            </w:pPr>
            <w:r>
              <w:rPr>
                <w:noProof/>
              </w:rPr>
              <w:t>Figure 7</w:t>
            </w:r>
          </w:p>
        </w:tc>
      </w:tr>
    </w:tbl>
    <w:p w14:paraId="590EC79A" w14:textId="77777777" w:rsidR="00E75219" w:rsidRDefault="00E75219" w:rsidP="00156264">
      <w:pPr>
        <w:spacing w:line="480" w:lineRule="auto"/>
      </w:pPr>
    </w:p>
    <w:p w14:paraId="2FA3DB58" w14:textId="6D8E1350" w:rsidR="00021BA4" w:rsidRDefault="00D055F1" w:rsidP="00156264">
      <w:pPr>
        <w:spacing w:line="480" w:lineRule="auto"/>
      </w:pPr>
      <w:commentRangeStart w:id="36"/>
      <w:r>
        <w:t xml:space="preserve">Labour productivity is </w:t>
      </w:r>
      <w:r w:rsidR="00B4314A">
        <w:t>available from 1760</w:t>
      </w:r>
      <w:r w:rsidR="00933BD9">
        <w:t xml:space="preserve"> </w:t>
      </w:r>
      <w:sdt>
        <w:sdtPr>
          <w:id w:val="-1019924530"/>
          <w:citation/>
        </w:sdtPr>
        <w:sdtContent>
          <w:r w:rsidR="00933BD9">
            <w:fldChar w:fldCharType="begin"/>
          </w:r>
          <w:r w:rsidR="00933BD9">
            <w:instrText xml:space="preserve"> CITATION Ban24 \l 2057 </w:instrText>
          </w:r>
          <w:r w:rsidR="00933BD9">
            <w:fldChar w:fldCharType="separate"/>
          </w:r>
          <w:r w:rsidR="00614E3D">
            <w:rPr>
              <w:noProof/>
            </w:rPr>
            <w:t>(Bank of England, 2024)</w:t>
          </w:r>
          <w:r w:rsidR="00933BD9">
            <w:fldChar w:fldCharType="end"/>
          </w:r>
        </w:sdtContent>
      </w:sdt>
      <w:r w:rsidR="00B4314A">
        <w:t xml:space="preserve">, although this is calculated using annual GDP rather than Net Domestic Product (NDP), or value added (either gross or net) – </w:t>
      </w:r>
      <w:r w:rsidR="00316189">
        <w:t>value-added productivity measurements is</w:t>
      </w:r>
      <w:r w:rsidR="00B4314A">
        <w:t xml:space="preserve"> common in some modern ONS publications </w:t>
      </w:r>
      <w:sdt>
        <w:sdtPr>
          <w:id w:val="-1111586689"/>
          <w:citation/>
        </w:sdtPr>
        <w:sdtContent>
          <w:r w:rsidR="00B4314A">
            <w:fldChar w:fldCharType="begin"/>
          </w:r>
          <w:r w:rsidR="00B4314A">
            <w:instrText xml:space="preserve"> CITATION ONS22 \l 2057 </w:instrText>
          </w:r>
          <w:r w:rsidR="00B4314A">
            <w:fldChar w:fldCharType="separate"/>
          </w:r>
          <w:r w:rsidR="00614E3D">
            <w:rPr>
              <w:noProof/>
            </w:rPr>
            <w:t>(ONS, 2022)</w:t>
          </w:r>
          <w:r w:rsidR="00B4314A">
            <w:fldChar w:fldCharType="end"/>
          </w:r>
        </w:sdtContent>
      </w:sdt>
      <w:r w:rsidR="00B4314A">
        <w:t>.</w:t>
      </w:r>
      <w:r w:rsidR="00BD49A0">
        <w:t xml:space="preserve"> Data on productivity hours worked is available as an index since 1971</w:t>
      </w:r>
      <w:r w:rsidR="00933BD9">
        <w:t xml:space="preserve"> </w:t>
      </w:r>
      <w:sdt>
        <w:sdtPr>
          <w:id w:val="1014583317"/>
          <w:citation/>
        </w:sdtPr>
        <w:sdtContent>
          <w:r w:rsidR="00933BD9">
            <w:fldChar w:fldCharType="begin"/>
          </w:r>
          <w:r w:rsidR="00933BD9">
            <w:instrText xml:space="preserve"> CITATION ONS252 \l 2057 </w:instrText>
          </w:r>
          <w:r w:rsidR="00933BD9">
            <w:fldChar w:fldCharType="separate"/>
          </w:r>
          <w:r w:rsidR="00614E3D">
            <w:rPr>
              <w:noProof/>
            </w:rPr>
            <w:t>(ONS, 2025)</w:t>
          </w:r>
          <w:r w:rsidR="00933BD9">
            <w:fldChar w:fldCharType="end"/>
          </w:r>
        </w:sdtContent>
      </w:sdt>
      <w:r w:rsidR="00BD49A0">
        <w:t xml:space="preserve"> and this is combined with GDP, NDP, GVA and NVA data to find values for productivity</w:t>
      </w:r>
      <w:r w:rsidR="00021BA4">
        <w:t xml:space="preserve"> – see figure </w:t>
      </w:r>
      <w:r w:rsidR="00C8376A">
        <w:t>8</w:t>
      </w:r>
      <w:r w:rsidR="00021BA4">
        <w:t>.</w:t>
      </w:r>
      <w:commentRangeEnd w:id="36"/>
      <w:r w:rsidR="00B315AC">
        <w:rPr>
          <w:rStyle w:val="CommentReference"/>
        </w:rPr>
        <w:commentReference w:id="36"/>
      </w:r>
    </w:p>
    <w:p w14:paraId="1792E983" w14:textId="7A1507B3" w:rsidR="00021BA4" w:rsidRDefault="00021BA4" w:rsidP="00156264">
      <w:pPr>
        <w:spacing w:line="480" w:lineRule="auto"/>
        <w:jc w:val="center"/>
      </w:pPr>
      <w:r>
        <w:rPr>
          <w:rFonts w:eastAsiaTheme="minorEastAsia"/>
          <w:noProof/>
        </w:rPr>
        <w:lastRenderedPageBreak/>
        <w:drawing>
          <wp:inline distT="0" distB="0" distL="0" distR="0" wp14:anchorId="13D55850" wp14:editId="4B4A6A79">
            <wp:extent cx="3785825" cy="2523744"/>
            <wp:effectExtent l="0" t="0" r="5715" b="0"/>
            <wp:docPr id="1748835734" name="Picture 9" descr="A graph of growth in different pos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5734" name="Picture 9" descr="A graph of growth in different position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25" cy="2544476"/>
                    </a:xfrm>
                    <a:prstGeom prst="rect">
                      <a:avLst/>
                    </a:prstGeom>
                    <a:noFill/>
                    <a:ln>
                      <a:noFill/>
                    </a:ln>
                  </pic:spPr>
                </pic:pic>
              </a:graphicData>
            </a:graphic>
          </wp:inline>
        </w:drawing>
      </w:r>
    </w:p>
    <w:p w14:paraId="351E0D19" w14:textId="7835B235" w:rsidR="00021BA4" w:rsidRDefault="00021BA4" w:rsidP="00156264">
      <w:pPr>
        <w:spacing w:line="480" w:lineRule="auto"/>
        <w:jc w:val="center"/>
      </w:pPr>
      <w:r>
        <w:t xml:space="preserve">Figure </w:t>
      </w:r>
      <w:r w:rsidR="00C8376A">
        <w:t>8</w:t>
      </w:r>
    </w:p>
    <w:p w14:paraId="4345588E" w14:textId="327F2070" w:rsidR="00D055F1" w:rsidRDefault="00BD49A0" w:rsidP="00156264">
      <w:pPr>
        <w:spacing w:line="480" w:lineRule="auto"/>
      </w:pPr>
      <w:r>
        <w:t xml:space="preserve">Finally, unemployment figures </w:t>
      </w:r>
      <w:r w:rsidR="001D3E7E">
        <w:t xml:space="preserve">are available from 1855. To avoid capturing effects from demographic shifts, unemployment data from the </w:t>
      </w:r>
      <w:proofErr w:type="gramStart"/>
      <w:r w:rsidR="001D3E7E">
        <w:t>25-49 year-old</w:t>
      </w:r>
      <w:proofErr w:type="gramEnd"/>
      <w:r w:rsidR="001D3E7E">
        <w:t xml:space="preserve"> age range </w:t>
      </w:r>
      <w:r w:rsidR="00933BD9">
        <w:t xml:space="preserve">is </w:t>
      </w:r>
      <w:r w:rsidR="001D3E7E">
        <w:t>used to check for robustness – this data is only provided from 1997 onwards, however</w:t>
      </w:r>
      <w:r w:rsidR="00813707">
        <w:t xml:space="preserve"> – see figure </w:t>
      </w:r>
      <w:r w:rsidR="00C8376A">
        <w:t>9</w:t>
      </w:r>
      <w:r w:rsidR="00813707">
        <w:t>.</w:t>
      </w:r>
    </w:p>
    <w:p w14:paraId="628F3BC4" w14:textId="237C6F30" w:rsidR="00813707" w:rsidRDefault="00813707" w:rsidP="00156264">
      <w:pPr>
        <w:spacing w:line="480" w:lineRule="auto"/>
        <w:jc w:val="center"/>
      </w:pPr>
      <w:r>
        <w:rPr>
          <w:noProof/>
        </w:rPr>
        <w:drawing>
          <wp:inline distT="0" distB="0" distL="0" distR="0" wp14:anchorId="1403DA13" wp14:editId="67FDD556">
            <wp:extent cx="3785610" cy="2523600"/>
            <wp:effectExtent l="0" t="0" r="5715" b="0"/>
            <wp:docPr id="1238091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610" cy="2523600"/>
                    </a:xfrm>
                    <a:prstGeom prst="rect">
                      <a:avLst/>
                    </a:prstGeom>
                    <a:noFill/>
                    <a:ln>
                      <a:noFill/>
                    </a:ln>
                  </pic:spPr>
                </pic:pic>
              </a:graphicData>
            </a:graphic>
          </wp:inline>
        </w:drawing>
      </w:r>
    </w:p>
    <w:p w14:paraId="055A5FA2" w14:textId="4295EF46" w:rsidR="00813707" w:rsidRDefault="00813707" w:rsidP="00156264">
      <w:pPr>
        <w:spacing w:line="480" w:lineRule="auto"/>
        <w:jc w:val="center"/>
      </w:pPr>
      <w:r>
        <w:t xml:space="preserve">Figure </w:t>
      </w:r>
      <w:r w:rsidR="00C8376A">
        <w:t>9</w:t>
      </w:r>
    </w:p>
    <w:p w14:paraId="1D2F29E8" w14:textId="0DC43C3D" w:rsidR="00477910" w:rsidRDefault="00477910" w:rsidP="00156264">
      <w:pPr>
        <w:spacing w:line="480" w:lineRule="auto"/>
      </w:pPr>
      <w:r>
        <w:t xml:space="preserve">Robustness checks </w:t>
      </w:r>
      <w:r w:rsidR="00316189">
        <w:t>are outlined in the</w:t>
      </w:r>
      <w:r>
        <w:t xml:space="preserve"> </w:t>
      </w:r>
      <w:r w:rsidRPr="00316189">
        <w:rPr>
          <w:b/>
          <w:bCs/>
        </w:rPr>
        <w:t>Alternative Specifications</w:t>
      </w:r>
      <w:r>
        <w:t xml:space="preserve"> section.</w:t>
      </w:r>
    </w:p>
    <w:p w14:paraId="6A0B9CC7" w14:textId="4AD2D34E" w:rsidR="002B58DC" w:rsidRDefault="002B58DC" w:rsidP="00156264">
      <w:pPr>
        <w:pStyle w:val="Heading2"/>
        <w:spacing w:line="480" w:lineRule="auto"/>
      </w:pPr>
      <w:r>
        <w:t>Baseline</w:t>
      </w:r>
      <w:r w:rsidR="00A579C3">
        <w:t xml:space="preserve"> Specification</w:t>
      </w:r>
    </w:p>
    <w:p w14:paraId="4144DE29" w14:textId="2728FA00" w:rsidR="00C8376A" w:rsidRDefault="001D3E7E" w:rsidP="00156264">
      <w:pPr>
        <w:spacing w:line="480" w:lineRule="auto"/>
      </w:pPr>
      <w:r>
        <w:t>The baseline regression will use data</w:t>
      </w:r>
      <w:r w:rsidR="00C8376A">
        <w:t xml:space="preserve"> available</w:t>
      </w:r>
      <w:r>
        <w:t xml:space="preserve"> from 1987 onward</w:t>
      </w:r>
      <w:r w:rsidR="00C8376A">
        <w:t>:</w:t>
      </w:r>
    </w:p>
    <w:tbl>
      <w:tblPr>
        <w:tblStyle w:val="GridTable1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536"/>
      </w:tblGrid>
      <w:tr w:rsidR="00C8376A" w:rsidRPr="00CF2E63" w14:paraId="47BF82D7" w14:textId="77777777" w:rsidTr="00CF2E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bottom w:val="none" w:sz="0" w:space="0" w:color="auto"/>
            </w:tcBorders>
          </w:tcPr>
          <w:p w14:paraId="34FF4206" w14:textId="199EBD18" w:rsidR="00C8376A" w:rsidRPr="00CF2E63" w:rsidRDefault="00CF2E63" w:rsidP="00156264">
            <w:pPr>
              <w:rPr>
                <w:rFonts w:ascii="Times New Roman" w:hAnsi="Times New Roman" w:cs="Times New Roman"/>
              </w:rPr>
            </w:pPr>
            <w:r w:rsidRPr="00CF2E63">
              <w:rPr>
                <w:rFonts w:ascii="Times New Roman" w:hAnsi="Times New Roman" w:cs="Times New Roman"/>
              </w:rPr>
              <w:lastRenderedPageBreak/>
              <w:t>Variable Name</w:t>
            </w:r>
          </w:p>
        </w:tc>
        <w:tc>
          <w:tcPr>
            <w:tcW w:w="4536" w:type="dxa"/>
            <w:tcBorders>
              <w:bottom w:val="none" w:sz="0" w:space="0" w:color="auto"/>
            </w:tcBorders>
          </w:tcPr>
          <w:p w14:paraId="3F94BA65" w14:textId="78E3EE25" w:rsidR="00C8376A" w:rsidRPr="00CF2E63" w:rsidRDefault="00CF2E63" w:rsidP="0015626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Description</w:t>
            </w:r>
          </w:p>
        </w:tc>
      </w:tr>
      <w:tr w:rsidR="00CF2E63" w:rsidRPr="00CF2E63" w14:paraId="3D46221B"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569FEB8" w14:textId="67D738A1" w:rsidR="00CF2E63" w:rsidRPr="00477910" w:rsidRDefault="00477910" w:rsidP="00156264">
            <w:pPr>
              <w:rPr>
                <w:rFonts w:ascii="Times New Roman" w:eastAsia="Calibri" w:hAnsi="Times New Roman" w:cs="Times New Roman"/>
                <w:b w:val="0"/>
                <w:bCs w:val="0"/>
              </w:rPr>
            </w:pPr>
            <m:oMathPara>
              <m:oMath>
                <m:r>
                  <m:rPr>
                    <m:sty m:val="bi"/>
                  </m:rPr>
                  <w:rPr>
                    <w:rFonts w:ascii="Cambria Math" w:hAnsi="Cambria Math" w:cs="Times New Roman"/>
                  </w:rPr>
                  <m:t>wages</m:t>
                </m:r>
              </m:oMath>
            </m:oMathPara>
          </w:p>
        </w:tc>
        <w:tc>
          <w:tcPr>
            <w:tcW w:w="4536" w:type="dxa"/>
          </w:tcPr>
          <w:p w14:paraId="0E5DBDC7" w14:textId="0572A710"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Gross weekly median wages</w:t>
            </w:r>
          </w:p>
        </w:tc>
      </w:tr>
      <w:tr w:rsidR="00CF2E63" w:rsidRPr="00CF2E63" w14:paraId="3BDC64A0"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90B5D41" w14:textId="2C1C0DFA" w:rsidR="00CF2E63" w:rsidRPr="00477910" w:rsidRDefault="00477910" w:rsidP="00156264">
            <w:pPr>
              <w:rPr>
                <w:rFonts w:ascii="Times New Roman" w:hAnsi="Times New Roman" w:cs="Times New Roman"/>
                <w:b w:val="0"/>
                <w:bCs w:val="0"/>
              </w:rPr>
            </w:pPr>
            <m:oMathPara>
              <m:oMath>
                <m:r>
                  <m:rPr>
                    <m:sty m:val="bi"/>
                  </m:rPr>
                  <w:rPr>
                    <w:rFonts w:ascii="Cambria Math" w:hAnsi="Cambria Math" w:cs="Times New Roman"/>
                  </w:rPr>
                  <m:t>prod</m:t>
                </m:r>
              </m:oMath>
            </m:oMathPara>
          </w:p>
        </w:tc>
        <w:tc>
          <w:tcPr>
            <w:tcW w:w="4536" w:type="dxa"/>
          </w:tcPr>
          <w:p w14:paraId="640556B6" w14:textId="36E15F98"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Net Domestic Product per annual hours worked</w:t>
            </w:r>
          </w:p>
        </w:tc>
      </w:tr>
      <w:tr w:rsidR="00CF2E63" w:rsidRPr="00CF2E63" w14:paraId="3D595B6F" w14:textId="77777777" w:rsidTr="00CF2E63">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110D262B" w14:textId="7E683003" w:rsidR="00CF2E63" w:rsidRPr="00477910" w:rsidRDefault="00477910" w:rsidP="00156264">
            <w:pPr>
              <w:rPr>
                <w:rFonts w:ascii="Times New Roman" w:hAnsi="Times New Roman" w:cs="Times New Roman"/>
                <w:b w:val="0"/>
                <w:bCs w:val="0"/>
              </w:rPr>
            </w:pPr>
            <m:oMathPara>
              <m:oMath>
                <m:r>
                  <m:rPr>
                    <m:sty m:val="bi"/>
                  </m:rPr>
                  <w:rPr>
                    <w:rFonts w:ascii="Cambria Math" w:hAnsi="Cambria Math" w:cs="Times New Roman"/>
                  </w:rPr>
                  <m:t>unemp</m:t>
                </m:r>
              </m:oMath>
            </m:oMathPara>
          </w:p>
        </w:tc>
        <w:tc>
          <w:tcPr>
            <w:tcW w:w="4536" w:type="dxa"/>
          </w:tcPr>
          <w:p w14:paraId="407E0382" w14:textId="058F75B6" w:rsidR="00CF2E63" w:rsidRP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2E63">
              <w:rPr>
                <w:rFonts w:ascii="Times New Roman" w:hAnsi="Times New Roman" w:cs="Times New Roman"/>
              </w:rPr>
              <w:t>Unemployment rate, 16yr+</w:t>
            </w:r>
          </w:p>
        </w:tc>
      </w:tr>
    </w:tbl>
    <w:p w14:paraId="2872C3F0" w14:textId="6214BD5E" w:rsidR="001D3E7E" w:rsidRPr="003577CC" w:rsidRDefault="00C8376A" w:rsidP="00156264">
      <w:pPr>
        <w:spacing w:before="240" w:line="480" w:lineRule="auto"/>
      </w:pPr>
      <w:r>
        <w:t>T</w:t>
      </w:r>
      <w:r w:rsidR="001D3E7E">
        <w:t xml:space="preserve">o </w:t>
      </w:r>
      <w:r w:rsidR="008B0BC5">
        <w:t>account</w:t>
      </w:r>
      <w:r w:rsidR="001D3E7E">
        <w:t xml:space="preserve"> for </w:t>
      </w:r>
      <w:r w:rsidR="003577CC">
        <w:t>cases where weekly earnings increase in cases where hours worked increase rather than real pay per hour increasing, we control for hours worked (</w:t>
      </w:r>
      <m:oMath>
        <m:r>
          <w:rPr>
            <w:rFonts w:ascii="Cambria Math" w:hAnsi="Cambria Math"/>
          </w:rPr>
          <m:t>hours</m:t>
        </m:r>
      </m:oMath>
      <w:r w:rsidR="003577CC">
        <w:rPr>
          <w:rFonts w:eastAsiaTheme="minorEastAsia"/>
        </w:rPr>
        <w:t>) in our model:</w:t>
      </w:r>
      <w:r w:rsidR="003577CC">
        <w:t xml:space="preserve"> </w:t>
      </w:r>
    </w:p>
    <w:p w14:paraId="3526EF6A" w14:textId="49B5C207" w:rsidR="00C8376A" w:rsidRPr="002B58DC" w:rsidRDefault="00000000" w:rsidP="00156264">
      <w:pPr>
        <w:spacing w:line="480" w:lineRule="auto"/>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46F996A4" w14:textId="1837743A" w:rsidR="008A5BE6" w:rsidRDefault="002B58DC" w:rsidP="00156264">
      <w:pPr>
        <w:spacing w:line="480" w:lineRule="auto"/>
        <w:rPr>
          <w:rFonts w:eastAsiaTheme="minorEastAsia"/>
        </w:rPr>
      </w:pPr>
      <w:r>
        <w:rPr>
          <w:rFonts w:eastAsiaTheme="minorEastAsia"/>
        </w:rPr>
        <w:t>The final step is to test for stationarity</w:t>
      </w:r>
      <w:r w:rsidR="003577CC">
        <w:rPr>
          <w:rFonts w:eastAsiaTheme="minorEastAsia"/>
        </w:rPr>
        <w:t xml:space="preserve">. </w:t>
      </w:r>
      <w:r w:rsidR="00122278">
        <w:rPr>
          <w:rFonts w:eastAsiaTheme="minorEastAsia"/>
        </w:rPr>
        <w:t xml:space="preserve">Because </w:t>
      </w:r>
      <w:proofErr w:type="spellStart"/>
      <w:r w:rsidR="00122278">
        <w:rPr>
          <w:rFonts w:eastAsiaTheme="minorEastAsia"/>
        </w:rPr>
        <w:t>Brocek</w:t>
      </w:r>
      <w:proofErr w:type="spellEnd"/>
      <w:r w:rsidR="00122278">
        <w:rPr>
          <w:rFonts w:eastAsiaTheme="minorEastAsia"/>
        </w:rPr>
        <w:t xml:space="preserve"> (201</w:t>
      </w:r>
      <w:r w:rsidR="00077C9F">
        <w:rPr>
          <w:rFonts w:eastAsiaTheme="minorEastAsia"/>
        </w:rPr>
        <w:t>9</w:t>
      </w:r>
      <w:r w:rsidR="00122278">
        <w:rPr>
          <w:rFonts w:eastAsiaTheme="minorEastAsia"/>
        </w:rPr>
        <w:t>) and Nasir et al. (2022) find structural break-points in their</w:t>
      </w:r>
      <w:r w:rsidR="00394ECA">
        <w:rPr>
          <w:rFonts w:eastAsiaTheme="minorEastAsia"/>
        </w:rPr>
        <w:t xml:space="preserve"> earnings</w:t>
      </w:r>
      <w:r w:rsidR="00122278">
        <w:rPr>
          <w:rFonts w:eastAsiaTheme="minorEastAsia"/>
        </w:rPr>
        <w:t xml:space="preserve"> data, a direct Augmented Dickey-Fuller (ADF) test is rejected</w:t>
      </w:r>
      <w:r w:rsidR="00645B70">
        <w:rPr>
          <w:rFonts w:eastAsiaTheme="minorEastAsia"/>
        </w:rPr>
        <w:t xml:space="preserve"> </w:t>
      </w:r>
      <w:r w:rsidR="00122278">
        <w:rPr>
          <w:rFonts w:eastAsiaTheme="minorEastAsia"/>
        </w:rPr>
        <w:t>in favour of a unit root test accounting for a single structural break</w:t>
      </w:r>
      <w:r w:rsidR="00CF2E63">
        <w:rPr>
          <w:rFonts w:eastAsiaTheme="minorEastAsia"/>
        </w:rPr>
        <w:t xml:space="preserve"> when examining </w:t>
      </w:r>
      <m:oMath>
        <m:r>
          <w:rPr>
            <w:rFonts w:ascii="Cambria Math" w:eastAsiaTheme="minorEastAsia" w:hAnsi="Cambria Math"/>
          </w:rPr>
          <m:t>wages</m:t>
        </m:r>
      </m:oMath>
      <w:r w:rsidR="00122278">
        <w:rPr>
          <w:rFonts w:eastAsiaTheme="minorEastAsia"/>
        </w:rPr>
        <w:t xml:space="preserve">. </w:t>
      </w:r>
      <w:r w:rsidR="00CF2E63">
        <w:rPr>
          <w:rFonts w:eastAsiaTheme="minorEastAsia"/>
        </w:rPr>
        <w:t>A</w:t>
      </w:r>
      <w:r w:rsidR="008A5BE6">
        <w:rPr>
          <w:rFonts w:eastAsiaTheme="minorEastAsia"/>
        </w:rPr>
        <w:t xml:space="preserve">ll </w:t>
      </w:r>
      <w:r w:rsidR="00CF2E63">
        <w:rPr>
          <w:rFonts w:eastAsiaTheme="minorEastAsia"/>
        </w:rPr>
        <w:t xml:space="preserve">other </w:t>
      </w:r>
      <w:r w:rsidR="008A5BE6">
        <w:rPr>
          <w:rFonts w:eastAsiaTheme="minorEastAsia"/>
        </w:rPr>
        <w:t xml:space="preserve">variables except </w:t>
      </w:r>
      <m:oMath>
        <m:r>
          <w:rPr>
            <w:rFonts w:ascii="Cambria Math" w:eastAsiaTheme="minorEastAsia" w:hAnsi="Cambria Math"/>
          </w:rPr>
          <m:t>wages</m:t>
        </m:r>
      </m:oMath>
      <w:r w:rsidR="008A5BE6">
        <w:rPr>
          <w:rFonts w:eastAsiaTheme="minorEastAsia"/>
        </w:rPr>
        <w:t xml:space="preserve"> are investigated for stationarity using an ADF test. They are fitted to the equation:</w:t>
      </w:r>
    </w:p>
    <w:p w14:paraId="41A38A71" w14:textId="3B9098A1" w:rsidR="008A5BE6" w:rsidRPr="008A5BE6" w:rsidRDefault="008A5BE6" w:rsidP="00156264">
      <w:pPr>
        <w:spacing w:line="480" w:lineRule="auto"/>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i</m:t>
              </m:r>
            </m:sup>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t-i</m:t>
                  </m:r>
                </m:sub>
              </m:sSub>
            </m:e>
          </m:nary>
          <m:r>
            <w:rPr>
              <w:rFonts w:ascii="Cambria Math" w:eastAsiaTheme="minorEastAsia" w:hAnsi="Cambria Math"/>
            </w:rPr>
            <m:t>+[λt, 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m:oMathPara>
    </w:p>
    <w:p w14:paraId="210C0BF3" w14:textId="6B244FA8" w:rsidR="00D51AF6" w:rsidDel="00B315AC" w:rsidRDefault="008A5BE6" w:rsidP="00156264">
      <w:pPr>
        <w:spacing w:line="480" w:lineRule="auto"/>
        <w:rPr>
          <w:del w:id="37" w:author="Diogo Trindade Ferreira [pr22dtf]" w:date="2025-05-18T18:25:00Z" w16du:dateUtc="2025-05-18T17:25:00Z"/>
          <w:rFonts w:eastAsiaTheme="minorEastAsia"/>
        </w:rPr>
      </w:pPr>
      <w:r>
        <w:rPr>
          <w:rFonts w:eastAsiaTheme="minorEastAsia"/>
        </w:rPr>
        <w:t>Where</w:t>
      </w:r>
      <w:r w:rsidR="00CF2E63">
        <w:rPr>
          <w:rFonts w:eastAsiaTheme="minorEastAsia"/>
        </w:rPr>
        <w:t xml:space="preserve"> </w:t>
      </w:r>
      <m:oMath>
        <m:r>
          <w:rPr>
            <w:rFonts w:ascii="Cambria Math" w:eastAsiaTheme="minorEastAsia" w:hAnsi="Cambria Math"/>
          </w:rPr>
          <m:t>x</m:t>
        </m:r>
      </m:oMath>
      <w:r w:rsidR="00CF2E63">
        <w:rPr>
          <w:rFonts w:eastAsiaTheme="minorEastAsia"/>
        </w:rPr>
        <w:t xml:space="preserve"> is replaced with a given variable and</w:t>
      </w:r>
      <w:r>
        <w:rPr>
          <w:rFonts w:eastAsiaTheme="minorEastAsia"/>
        </w:rPr>
        <w:t xml:space="preserve"> </w:t>
      </w:r>
      <m:oMath>
        <m:r>
          <w:rPr>
            <w:rFonts w:ascii="Cambria Math" w:eastAsiaTheme="minorEastAsia" w:hAnsi="Cambria Math"/>
          </w:rPr>
          <m:t>i</m:t>
        </m:r>
      </m:oMath>
      <w:r>
        <w:rPr>
          <w:rFonts w:eastAsiaTheme="minorEastAsia"/>
        </w:rPr>
        <w:t xml:space="preserve"> is the number of lags needed to eliminate autocorrelation according to the Breusch-Godfrey test; see Appendix </w:t>
      </w:r>
      <w:r w:rsidRPr="008A5BE6">
        <w:rPr>
          <w:rFonts w:eastAsiaTheme="minorEastAsia"/>
          <w:color w:val="FF0000"/>
          <w:highlight w:val="yellow"/>
        </w:rPr>
        <w:t>x</w:t>
      </w:r>
      <w:r>
        <w:rPr>
          <w:rFonts w:eastAsiaTheme="minorEastAsia"/>
          <w:color w:val="FF0000"/>
        </w:rPr>
        <w:t xml:space="preserve"> </w:t>
      </w:r>
      <w:r>
        <w:rPr>
          <w:rFonts w:eastAsiaTheme="minorEastAsia"/>
        </w:rPr>
        <w:t>for how this was calculated</w:t>
      </w:r>
      <w:r w:rsidR="00F61D61">
        <w:rPr>
          <w:rFonts w:eastAsiaTheme="minorEastAsia"/>
        </w:rPr>
        <w:t xml:space="preserve"> for each variable. </w:t>
      </w:r>
      <w:commentRangeStart w:id="38"/>
      <w:r w:rsidR="00F61D61">
        <w:rPr>
          <w:rFonts w:eastAsiaTheme="minorEastAsia"/>
        </w:rPr>
        <w:t xml:space="preserve">The array </w:t>
      </w:r>
      <m:oMath>
        <m:r>
          <w:rPr>
            <w:rFonts w:ascii="Cambria Math" w:eastAsiaTheme="minorEastAsia" w:hAnsi="Cambria Math"/>
          </w:rPr>
          <m:t>[λt,α,</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sidR="00F61D61">
        <w:rPr>
          <w:rFonts w:eastAsiaTheme="minorEastAsia"/>
        </w:rPr>
        <w:t xml:space="preserve"> represents possible alternative specifications of the ADF test which are implemented if the variable exhibits trending, drifting, or non-zero mean behaviour.</w:t>
      </w:r>
      <w:commentRangeEnd w:id="38"/>
      <w:r w:rsidR="00B315AC">
        <w:rPr>
          <w:rStyle w:val="CommentReference"/>
        </w:rPr>
        <w:commentReference w:id="38"/>
      </w:r>
    </w:p>
    <w:p w14:paraId="50967F4C" w14:textId="77777777" w:rsidR="00C92357" w:rsidRDefault="00C92357" w:rsidP="00156264">
      <w:pPr>
        <w:spacing w:line="480" w:lineRule="auto"/>
        <w:rPr>
          <w:rFonts w:eastAsiaTheme="minorEastAsia"/>
        </w:rPr>
      </w:pPr>
    </w:p>
    <w:tbl>
      <w:tblPr>
        <w:tblStyle w:val="GridTable1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026"/>
        <w:gridCol w:w="2268"/>
        <w:gridCol w:w="2268"/>
        <w:gridCol w:w="2268"/>
      </w:tblGrid>
      <w:tr w:rsidR="00C92357" w:rsidRPr="00BA7B68" w14:paraId="424468B0" w14:textId="77777777" w:rsidTr="000E217A">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0D9FB08A" w14:textId="6F801C85" w:rsidR="00C92357" w:rsidRDefault="00C92357" w:rsidP="00156264">
            <w:pPr>
              <w:jc w:val="center"/>
              <w:rPr>
                <w:rFonts w:ascii="Times New Roman" w:eastAsiaTheme="minorEastAsia" w:hAnsi="Times New Roman" w:cs="Times New Roman"/>
              </w:rPr>
            </w:pPr>
            <w:r>
              <w:rPr>
                <w:rFonts w:ascii="Times New Roman" w:eastAsiaTheme="minorEastAsia" w:hAnsi="Times New Roman" w:cs="Times New Roman"/>
              </w:rPr>
              <w:t>Table A – ADF test results</w:t>
            </w:r>
          </w:p>
        </w:tc>
      </w:tr>
      <w:tr w:rsidR="00F61D61" w:rsidRPr="00BA7B68" w14:paraId="47B32183"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tcBorders>
          </w:tcPr>
          <w:p w14:paraId="19360B17" w14:textId="77777777" w:rsidR="00F61D61" w:rsidRPr="00BA7B68" w:rsidRDefault="00F61D61"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1026" w:type="dxa"/>
            <w:tcBorders>
              <w:top w:val="single" w:sz="4" w:space="0" w:color="auto"/>
              <w:right w:val="single" w:sz="4" w:space="0" w:color="auto"/>
            </w:tcBorders>
          </w:tcPr>
          <w:p w14:paraId="49543E9B" w14:textId="33C1D9A2" w:rsidR="00F61D61" w:rsidRPr="00F61D61" w:rsidRDefault="00F61D61"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rPr>
            </w:pPr>
            <m:oMathPara>
              <m:oMath>
                <m:r>
                  <m:rPr>
                    <m:sty m:val="bi"/>
                  </m:rPr>
                  <w:rPr>
                    <w:rFonts w:ascii="Cambria Math" w:eastAsiaTheme="minorEastAsia" w:hAnsi="Cambria Math" w:cs="Times New Roman"/>
                  </w:rPr>
                  <m:t>i</m:t>
                </m:r>
              </m:oMath>
            </m:oMathPara>
          </w:p>
        </w:tc>
        <w:tc>
          <w:tcPr>
            <w:tcW w:w="6804" w:type="dxa"/>
            <w:gridSpan w:val="3"/>
            <w:tcBorders>
              <w:top w:val="single" w:sz="4" w:space="0" w:color="auto"/>
              <w:left w:val="single" w:sz="4" w:space="0" w:color="auto"/>
            </w:tcBorders>
          </w:tcPr>
          <w:p w14:paraId="3FF2A490" w14:textId="6D14EF47" w:rsidR="00F61D61" w:rsidRPr="00BA7B68" w:rsidRDefault="00F61D61" w:rsidP="00156264">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w:t>
            </w:r>
          </w:p>
        </w:tc>
      </w:tr>
      <w:tr w:rsidR="00686223" w:rsidRPr="00BA7B68" w14:paraId="59D3CC65" w14:textId="77777777" w:rsidTr="000E217A">
        <w:trPr>
          <w:trHeight w:val="329"/>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62949B06" w14:textId="77777777" w:rsidR="00686223" w:rsidRPr="00BA7B68" w:rsidRDefault="00686223" w:rsidP="00156264">
            <w:pPr>
              <w:rPr>
                <w:rFonts w:ascii="Times New Roman" w:eastAsiaTheme="minorEastAsia" w:hAnsi="Times New Roman" w:cs="Times New Roman"/>
              </w:rPr>
            </w:pPr>
          </w:p>
        </w:tc>
        <w:tc>
          <w:tcPr>
            <w:tcW w:w="1026" w:type="dxa"/>
            <w:tcBorders>
              <w:bottom w:val="single" w:sz="4" w:space="0" w:color="auto"/>
              <w:right w:val="single" w:sz="4" w:space="0" w:color="auto"/>
            </w:tcBorders>
          </w:tcPr>
          <w:p w14:paraId="7A0C1D1A" w14:textId="77777777" w:rsidR="00686223" w:rsidRPr="00F61D61"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c>
          <w:tcPr>
            <w:tcW w:w="2268" w:type="dxa"/>
            <w:tcBorders>
              <w:left w:val="single" w:sz="4" w:space="0" w:color="auto"/>
              <w:bottom w:val="single" w:sz="4" w:space="0" w:color="auto"/>
            </w:tcBorders>
          </w:tcPr>
          <w:p w14:paraId="31DC96CB" w14:textId="34C16250"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268" w:type="dxa"/>
            <w:tcBorders>
              <w:bottom w:val="single" w:sz="4" w:space="0" w:color="auto"/>
            </w:tcBorders>
          </w:tcPr>
          <w:p w14:paraId="7691C741" w14:textId="047E4BAB"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268" w:type="dxa"/>
            <w:tcBorders>
              <w:bottom w:val="single" w:sz="4" w:space="0" w:color="auto"/>
            </w:tcBorders>
          </w:tcPr>
          <w:p w14:paraId="3DC56C2D" w14:textId="3E30CC24" w:rsidR="00686223" w:rsidRPr="00686223" w:rsidRDefault="00C92357" w:rsidP="0015626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F61D61" w:rsidRPr="00BA7B68" w14:paraId="2A28E14E" w14:textId="77777777" w:rsidTr="000E217A">
        <w:trPr>
          <w:trHeight w:val="277"/>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569EEE4D" w14:textId="1BD07E01" w:rsidR="00F61D61" w:rsidRPr="00F61D61" w:rsidRDefault="00F61D61" w:rsidP="00156264">
            <w:pPr>
              <w:rPr>
                <w:rFonts w:ascii="Times New Roman" w:eastAsiaTheme="minorEastAsia" w:hAnsi="Times New Roman" w:cs="Times New Roman"/>
                <w:i/>
                <w:iCs/>
              </w:rPr>
            </w:pPr>
            <w:r>
              <w:rPr>
                <w:rFonts w:ascii="Times New Roman" w:eastAsiaTheme="minorEastAsia" w:hAnsi="Times New Roman" w:cs="Times New Roman"/>
                <w:i/>
                <w:iCs/>
              </w:rPr>
              <w:t>At Level</w:t>
            </w:r>
          </w:p>
        </w:tc>
      </w:tr>
      <w:tr w:rsidR="00686223" w:rsidRPr="00BA7B68" w14:paraId="60EE50C7"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E197A87" w14:textId="4782629C" w:rsidR="00686223" w:rsidRPr="00F61D61" w:rsidRDefault="00686223" w:rsidP="00156264">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727E6202" w14:textId="2E491821" w:rsidR="00686223" w:rsidRPr="00BA7B68"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17536F9" w14:textId="6B99D69B"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0.9808</w:t>
            </w:r>
          </w:p>
        </w:tc>
        <w:tc>
          <w:tcPr>
            <w:tcW w:w="2268" w:type="dxa"/>
          </w:tcPr>
          <w:p w14:paraId="18CAD569" w14:textId="4B609E79"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0.0323**</w:t>
            </w:r>
          </w:p>
        </w:tc>
        <w:tc>
          <w:tcPr>
            <w:tcW w:w="2268" w:type="dxa"/>
          </w:tcPr>
          <w:p w14:paraId="7582E62D" w14:textId="2ABF60BF"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0.3208</w:t>
            </w:r>
          </w:p>
        </w:tc>
      </w:tr>
      <w:tr w:rsidR="00686223" w:rsidRPr="00BA7B68" w14:paraId="4CCED2C2" w14:textId="77777777" w:rsidTr="000E217A">
        <w:trPr>
          <w:trHeight w:val="281"/>
          <w:jc w:val="center"/>
        </w:trPr>
        <w:tc>
          <w:tcPr>
            <w:cnfStyle w:val="001000000000" w:firstRow="0" w:lastRow="0" w:firstColumn="1" w:lastColumn="0" w:oddVBand="0" w:evenVBand="0" w:oddHBand="0" w:evenHBand="0" w:firstRowFirstColumn="0" w:firstRowLastColumn="0" w:lastRowFirstColumn="0" w:lastRowLastColumn="0"/>
            <w:tcW w:w="1101" w:type="dxa"/>
          </w:tcPr>
          <w:p w14:paraId="319DD5FC" w14:textId="272A5735" w:rsidR="00686223" w:rsidRPr="00F61D61"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0F26E969" w14:textId="564150AA" w:rsidR="00686223" w:rsidRPr="00BA7B68"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tcBorders>
          </w:tcPr>
          <w:p w14:paraId="5CE0A81A" w14:textId="7A5B0DD5"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0.0836</w:t>
            </w:r>
          </w:p>
        </w:tc>
        <w:tc>
          <w:tcPr>
            <w:tcW w:w="2268" w:type="dxa"/>
          </w:tcPr>
          <w:p w14:paraId="319DCC3B" w14:textId="0B8A4165"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0.0136**</w:t>
            </w:r>
          </w:p>
        </w:tc>
        <w:tc>
          <w:tcPr>
            <w:tcW w:w="2268" w:type="dxa"/>
          </w:tcPr>
          <w:p w14:paraId="62D511D9" w14:textId="1E6A27F3" w:rsidR="00686223" w:rsidRPr="00BA7B68"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0.1666</w:t>
            </w:r>
          </w:p>
        </w:tc>
      </w:tr>
      <w:tr w:rsidR="00686223" w:rsidRPr="00BA7B68" w14:paraId="15E6A45D"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5AC63FD3" w14:textId="06171D19" w:rsidR="00686223" w:rsidRPr="00F61D61"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w:lastRenderedPageBreak/>
                  <m:t>hours</m:t>
                </m:r>
              </m:oMath>
            </m:oMathPara>
          </w:p>
        </w:tc>
        <w:tc>
          <w:tcPr>
            <w:tcW w:w="1026" w:type="dxa"/>
            <w:tcBorders>
              <w:bottom w:val="single" w:sz="4" w:space="0" w:color="auto"/>
              <w:right w:val="single" w:sz="4" w:space="0" w:color="auto"/>
            </w:tcBorders>
          </w:tcPr>
          <w:p w14:paraId="028B58A6" w14:textId="22C07C5D"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p>
        </w:tc>
        <w:tc>
          <w:tcPr>
            <w:tcW w:w="2268" w:type="dxa"/>
            <w:tcBorders>
              <w:left w:val="single" w:sz="4" w:space="0" w:color="auto"/>
              <w:bottom w:val="single" w:sz="4" w:space="0" w:color="auto"/>
            </w:tcBorders>
          </w:tcPr>
          <w:p w14:paraId="7530A143" w14:textId="627281F0"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0.0850</w:t>
            </w:r>
          </w:p>
        </w:tc>
        <w:tc>
          <w:tcPr>
            <w:tcW w:w="2268" w:type="dxa"/>
            <w:tcBorders>
              <w:bottom w:val="single" w:sz="4" w:space="0" w:color="auto"/>
            </w:tcBorders>
          </w:tcPr>
          <w:p w14:paraId="65A7757C" w14:textId="4BF9DA2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0.3011</w:t>
            </w:r>
          </w:p>
        </w:tc>
        <w:tc>
          <w:tcPr>
            <w:tcW w:w="2268" w:type="dxa"/>
            <w:tcBorders>
              <w:bottom w:val="single" w:sz="4" w:space="0" w:color="auto"/>
            </w:tcBorders>
          </w:tcPr>
          <w:p w14:paraId="36D4875C" w14:textId="2F9813F8"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0.8867</w:t>
            </w:r>
          </w:p>
        </w:tc>
      </w:tr>
      <w:tr w:rsidR="00F61D61" w:rsidRPr="00BA7B68" w14:paraId="04BAD602"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3AA3B8A" w14:textId="53CD9E2B" w:rsidR="00F61D61" w:rsidRPr="00F61D61" w:rsidRDefault="00F61D61" w:rsidP="00156264">
            <w:pPr>
              <w:rPr>
                <w:rFonts w:ascii="Times New Roman" w:eastAsiaTheme="minorEastAsia" w:hAnsi="Times New Roman" w:cs="Times New Roman"/>
                <w:i/>
                <w:iCs/>
              </w:rPr>
            </w:pPr>
            <w:r>
              <w:rPr>
                <w:rFonts w:ascii="Times New Roman" w:eastAsiaTheme="minorEastAsia" w:hAnsi="Times New Roman" w:cs="Times New Roman"/>
                <w:i/>
                <w:iCs/>
              </w:rPr>
              <w:t>First Difference</w:t>
            </w:r>
          </w:p>
        </w:tc>
      </w:tr>
      <w:tr w:rsidR="00686223" w:rsidRPr="00BA7B68" w14:paraId="4A0C10AA"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0583F4A1" w14:textId="66BE18C7"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heme="minorEastAsia" w:hAnsi="Cambria Math" w:cs="Times New Roman"/>
                  </w:rPr>
                  <m:t>prod</m:t>
                </m:r>
              </m:oMath>
            </m:oMathPara>
          </w:p>
        </w:tc>
        <w:tc>
          <w:tcPr>
            <w:tcW w:w="1026" w:type="dxa"/>
            <w:tcBorders>
              <w:right w:val="single" w:sz="4" w:space="0" w:color="auto"/>
            </w:tcBorders>
          </w:tcPr>
          <w:p w14:paraId="324C76B1" w14:textId="4D6FBB79"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18637D1" w14:textId="1AD3476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0.0068***</w:t>
            </w:r>
          </w:p>
        </w:tc>
        <w:tc>
          <w:tcPr>
            <w:tcW w:w="2268" w:type="dxa"/>
          </w:tcPr>
          <w:p w14:paraId="151809EC" w14:textId="20F2ED16"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0.0007***</w:t>
            </w:r>
          </w:p>
        </w:tc>
        <w:tc>
          <w:tcPr>
            <w:tcW w:w="2268" w:type="dxa"/>
          </w:tcPr>
          <w:p w14:paraId="3A72329A" w14:textId="2D438AF4"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0.0078***</w:t>
            </w:r>
          </w:p>
        </w:tc>
      </w:tr>
      <w:tr w:rsidR="00686223" w:rsidRPr="00BA7B68" w14:paraId="62F3FC33"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Pr>
          <w:p w14:paraId="31B5ACBE" w14:textId="25C976F1"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1026" w:type="dxa"/>
            <w:tcBorders>
              <w:right w:val="single" w:sz="4" w:space="0" w:color="auto"/>
            </w:tcBorders>
          </w:tcPr>
          <w:p w14:paraId="21B0C1FA" w14:textId="5277F9EE"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268" w:type="dxa"/>
            <w:tcBorders>
              <w:left w:val="single" w:sz="4" w:space="0" w:color="auto"/>
            </w:tcBorders>
          </w:tcPr>
          <w:p w14:paraId="0C4CAAE6" w14:textId="2F29C1F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0.1152</w:t>
            </w:r>
          </w:p>
        </w:tc>
        <w:tc>
          <w:tcPr>
            <w:tcW w:w="2268" w:type="dxa"/>
          </w:tcPr>
          <w:p w14:paraId="7444FDD0" w14:textId="6B4AA06E"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0.0020***</w:t>
            </w:r>
          </w:p>
        </w:tc>
        <w:tc>
          <w:tcPr>
            <w:tcW w:w="2268" w:type="dxa"/>
          </w:tcPr>
          <w:p w14:paraId="150E5C34" w14:textId="3E12BA59" w:rsidR="00686223" w:rsidRDefault="0068622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0.0260***</w:t>
            </w:r>
          </w:p>
        </w:tc>
      </w:tr>
      <w:tr w:rsidR="00686223" w:rsidRPr="00BA7B68" w14:paraId="311EA235"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tcBorders>
          </w:tcPr>
          <w:p w14:paraId="010AB144" w14:textId="3CE4BD90" w:rsidR="00686223" w:rsidRPr="00686223" w:rsidRDefault="00686223"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hours</m:t>
                </m:r>
              </m:oMath>
            </m:oMathPara>
          </w:p>
        </w:tc>
        <w:tc>
          <w:tcPr>
            <w:tcW w:w="1026" w:type="dxa"/>
            <w:tcBorders>
              <w:bottom w:val="single" w:sz="4" w:space="0" w:color="auto"/>
              <w:right w:val="single" w:sz="4" w:space="0" w:color="auto"/>
            </w:tcBorders>
          </w:tcPr>
          <w:p w14:paraId="123F29D7" w14:textId="5FBC0BA8" w:rsidR="00686223" w:rsidRDefault="00686223"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w:t>
            </w:r>
          </w:p>
        </w:tc>
        <w:tc>
          <w:tcPr>
            <w:tcW w:w="2268" w:type="dxa"/>
            <w:tcBorders>
              <w:left w:val="single" w:sz="4" w:space="0" w:color="auto"/>
              <w:bottom w:val="single" w:sz="4" w:space="0" w:color="auto"/>
            </w:tcBorders>
          </w:tcPr>
          <w:p w14:paraId="49A9776C" w14:textId="3E634009"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0.0013***</w:t>
            </w:r>
          </w:p>
        </w:tc>
        <w:tc>
          <w:tcPr>
            <w:tcW w:w="2268" w:type="dxa"/>
            <w:tcBorders>
              <w:bottom w:val="single" w:sz="4" w:space="0" w:color="auto"/>
            </w:tcBorders>
          </w:tcPr>
          <w:p w14:paraId="05573A69" w14:textId="3C12B97F"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0.0001***</w:t>
            </w:r>
          </w:p>
        </w:tc>
        <w:tc>
          <w:tcPr>
            <w:tcW w:w="2268" w:type="dxa"/>
            <w:tcBorders>
              <w:bottom w:val="single" w:sz="4" w:space="0" w:color="auto"/>
            </w:tcBorders>
          </w:tcPr>
          <w:p w14:paraId="1C34D00F" w14:textId="6C082DAC" w:rsidR="0068622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0.0003***</w:t>
            </w:r>
          </w:p>
        </w:tc>
      </w:tr>
      <w:tr w:rsidR="00686223" w:rsidRPr="00BA7B68" w14:paraId="744A5776" w14:textId="77777777" w:rsidTr="000E217A">
        <w:trPr>
          <w:trHeight w:val="295"/>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top w:val="single" w:sz="4" w:space="0" w:color="auto"/>
            </w:tcBorders>
          </w:tcPr>
          <w:p w14:paraId="15EE5BF4" w14:textId="36463F4A" w:rsidR="00686223" w:rsidRPr="00F61D61" w:rsidRDefault="00CF2E63" w:rsidP="00156264">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CF2E63" w:rsidRPr="00BA7B68" w14:paraId="34A9EAF1" w14:textId="77777777" w:rsidTr="000E217A">
        <w:trPr>
          <w:trHeight w:val="746"/>
          <w:jc w:val="center"/>
        </w:trPr>
        <w:tc>
          <w:tcPr>
            <w:cnfStyle w:val="001000000000" w:firstRow="0" w:lastRow="0" w:firstColumn="1" w:lastColumn="0" w:oddVBand="0" w:evenVBand="0" w:oddHBand="0" w:evenHBand="0" w:firstRowFirstColumn="0" w:firstRowLastColumn="0" w:lastRowFirstColumn="0" w:lastRowLastColumn="0"/>
            <w:tcW w:w="1101" w:type="dxa"/>
          </w:tcPr>
          <w:p w14:paraId="7550F641" w14:textId="77777777" w:rsidR="00CF2E63" w:rsidRDefault="00CF2E63" w:rsidP="00156264">
            <w:pPr>
              <w:jc w:val="both"/>
              <w:rPr>
                <w:rFonts w:ascii="Times New Roman" w:eastAsia="Times New Roman" w:hAnsi="Times New Roman" w:cs="Times New Roman"/>
                <w:b w:val="0"/>
                <w:bCs w:val="0"/>
              </w:rPr>
            </w:pPr>
          </w:p>
        </w:tc>
        <w:tc>
          <w:tcPr>
            <w:tcW w:w="1026" w:type="dxa"/>
          </w:tcPr>
          <w:p w14:paraId="3E040DF4" w14:textId="77777777" w:rsidR="00CF2E63" w:rsidRDefault="00CF2E63"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268" w:type="dxa"/>
            <w:tcBorders>
              <w:left w:val="nil"/>
            </w:tcBorders>
          </w:tcPr>
          <w:p w14:paraId="34AE0659" w14:textId="38E3DBA9"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or without drift</w:t>
            </w:r>
          </w:p>
        </w:tc>
        <w:tc>
          <w:tcPr>
            <w:tcW w:w="2268" w:type="dxa"/>
          </w:tcPr>
          <w:p w14:paraId="13365C60" w14:textId="111B6B96"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 drift</w:t>
            </w:r>
          </w:p>
        </w:tc>
        <w:tc>
          <w:tcPr>
            <w:tcW w:w="2268" w:type="dxa"/>
          </w:tcPr>
          <w:p w14:paraId="3C982AAC" w14:textId="030D1405" w:rsidR="00CF2E63"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CF2E63">
              <w:rPr>
                <w:rFonts w:ascii="Times New Roman" w:eastAsiaTheme="minorEastAsia" w:hAnsi="Times New Roman" w:cs="Times New Roman"/>
              </w:rPr>
              <w:t>: Random walk without drift</w:t>
            </w:r>
          </w:p>
        </w:tc>
      </w:tr>
      <w:tr w:rsidR="00C92357" w:rsidRPr="00BA7B68" w14:paraId="414BE64B" w14:textId="77777777" w:rsidTr="000E217A">
        <w:trPr>
          <w:trHeight w:val="389"/>
          <w:jc w:val="center"/>
        </w:trPr>
        <w:tc>
          <w:tcPr>
            <w:cnfStyle w:val="001000000000" w:firstRow="0" w:lastRow="0" w:firstColumn="1" w:lastColumn="0" w:oddVBand="0" w:evenVBand="0" w:oddHBand="0" w:evenHBand="0" w:firstRowFirstColumn="0" w:firstRowLastColumn="0" w:lastRowFirstColumn="0" w:lastRowLastColumn="0"/>
            <w:tcW w:w="8931" w:type="dxa"/>
            <w:gridSpan w:val="5"/>
            <w:tcBorders>
              <w:bottom w:val="single" w:sz="4" w:space="0" w:color="auto"/>
            </w:tcBorders>
          </w:tcPr>
          <w:p w14:paraId="691E0FAA" w14:textId="50506159" w:rsidR="00C92357" w:rsidRPr="00C92357" w:rsidRDefault="00C92357" w:rsidP="00156264">
            <w:pPr>
              <w:jc w:val="center"/>
              <w:rPr>
                <w:rFonts w:ascii="Times New Roman" w:eastAsiaTheme="minorEastAsia" w:hAnsi="Times New Roman" w:cs="Times New Roman"/>
                <w:b w:val="0"/>
                <w:bCs w:val="0"/>
              </w:rPr>
            </w:pP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indicate rejection at the </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5%</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10%</w:t>
            </w:r>
            <w:r>
              <w:rPr>
                <w:rFonts w:ascii="Times New Roman" w:eastAsiaTheme="minorEastAsia" w:hAnsi="Times New Roman" w:cs="Times New Roman"/>
                <w:b w:val="0"/>
                <w:bCs w:val="0"/>
              </w:rPr>
              <w:t>]</w:t>
            </w:r>
            <w:r w:rsidRPr="00C92357">
              <w:rPr>
                <w:rFonts w:ascii="Times New Roman" w:eastAsiaTheme="minorEastAsia" w:hAnsi="Times New Roman" w:cs="Times New Roman"/>
                <w:b w:val="0"/>
                <w:bCs w:val="0"/>
              </w:rPr>
              <w:t xml:space="preserve"> significance level.</w:t>
            </w:r>
          </w:p>
        </w:tc>
      </w:tr>
    </w:tbl>
    <w:p w14:paraId="5071B690" w14:textId="7363C0C9" w:rsidR="00CF2E63" w:rsidRDefault="00CF2E63" w:rsidP="00156264">
      <w:pPr>
        <w:spacing w:before="240" w:line="480" w:lineRule="auto"/>
        <w:rPr>
          <w:rFonts w:eastAsiaTheme="minorEastAsia"/>
        </w:rPr>
      </w:pPr>
      <w:r>
        <w:rPr>
          <w:rFonts w:eastAsiaTheme="minorEastAsia"/>
        </w:rPr>
        <w:t xml:space="preserve">We find that </w:t>
      </w:r>
      <w:r w:rsidR="00E604B9">
        <w:rPr>
          <w:rFonts w:eastAsiaTheme="minorEastAsia"/>
        </w:rPr>
        <w:t>most</w:t>
      </w:r>
      <w:r>
        <w:rPr>
          <w:rFonts w:eastAsiaTheme="minorEastAsia"/>
        </w:rPr>
        <w:t xml:space="preserve"> non-differenced variables are therefore </w:t>
      </w:r>
      <m:oMath>
        <m:r>
          <w:rPr>
            <w:rFonts w:ascii="Cambria Math" w:eastAsiaTheme="minorEastAsia" w:hAnsi="Cambria Math"/>
          </w:rPr>
          <m:t>I(1)</m:t>
        </m:r>
      </m:oMath>
      <w:r>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unemp</m:t>
        </m:r>
      </m:oMath>
      <w:r>
        <w:rPr>
          <w:rFonts w:eastAsiaTheme="minorEastAsia"/>
        </w:rPr>
        <w:t xml:space="preserve"> </w:t>
      </w:r>
      <w:r w:rsidR="00E604B9">
        <w:rPr>
          <w:rFonts w:eastAsiaTheme="minorEastAsia"/>
        </w:rPr>
        <w:t>cannot reject the null that it is a random walk with or without drift and is therefore also investigated for evidence of structural breaks.</w:t>
      </w:r>
    </w:p>
    <w:p w14:paraId="7FB3DA4B" w14:textId="2AA4D9AB" w:rsidR="00F61D61" w:rsidRDefault="00CF2E63" w:rsidP="00156264">
      <w:pPr>
        <w:spacing w:line="480" w:lineRule="auto"/>
        <w:rPr>
          <w:rFonts w:eastAsiaTheme="minorEastAsia"/>
        </w:rPr>
      </w:pPr>
      <w:r>
        <w:rPr>
          <w:rFonts w:eastAsiaTheme="minorEastAsia"/>
        </w:rPr>
        <w:t xml:space="preserve">The </w:t>
      </w:r>
      <w:r w:rsidRPr="003616E1">
        <w:rPr>
          <w:rFonts w:eastAsiaTheme="minorEastAsia"/>
        </w:rPr>
        <w:t>Clemente-</w:t>
      </w:r>
      <w:proofErr w:type="spellStart"/>
      <w:r w:rsidRPr="003616E1">
        <w:rPr>
          <w:rFonts w:eastAsiaTheme="minorEastAsia"/>
        </w:rPr>
        <w:t>Montañés</w:t>
      </w:r>
      <w:proofErr w:type="spellEnd"/>
      <w:r w:rsidRPr="003616E1">
        <w:rPr>
          <w:rFonts w:eastAsiaTheme="minorEastAsia"/>
        </w:rPr>
        <w:t>-Reyes</w:t>
      </w:r>
      <w:r>
        <w:rPr>
          <w:rFonts w:eastAsiaTheme="minorEastAsia"/>
        </w:rPr>
        <w:t xml:space="preserve"> (CMR) test on STATA </w:t>
      </w:r>
      <w:sdt>
        <w:sdtPr>
          <w:rPr>
            <w:rFonts w:eastAsiaTheme="minorEastAsia"/>
          </w:rPr>
          <w:id w:val="-823593598"/>
          <w:citation/>
        </w:sdtPr>
        <w:sdtContent>
          <w:r>
            <w:rPr>
              <w:rFonts w:eastAsiaTheme="minorEastAsia"/>
            </w:rPr>
            <w:fldChar w:fldCharType="begin"/>
          </w:r>
          <w:r>
            <w:rPr>
              <w:rFonts w:eastAsiaTheme="minorEastAsia"/>
            </w:rPr>
            <w:instrText xml:space="preserve"> CITATION Bau18 \l 2057 </w:instrText>
          </w:r>
          <w:r>
            <w:rPr>
              <w:rFonts w:eastAsiaTheme="minorEastAsia"/>
            </w:rPr>
            <w:fldChar w:fldCharType="separate"/>
          </w:r>
          <w:r w:rsidR="00614E3D" w:rsidRPr="00614E3D">
            <w:rPr>
              <w:rFonts w:eastAsiaTheme="minorEastAsia"/>
              <w:noProof/>
            </w:rPr>
            <w:t>(Baum, 2018)</w:t>
          </w:r>
          <w:r>
            <w:rPr>
              <w:rFonts w:eastAsiaTheme="minorEastAsia"/>
            </w:rPr>
            <w:fldChar w:fldCharType="end"/>
          </w:r>
        </w:sdtContent>
      </w:sdt>
      <w:r>
        <w:rPr>
          <w:rFonts w:eastAsiaTheme="minorEastAsia"/>
        </w:rPr>
        <w:t xml:space="preserve"> uses the Perron </w:t>
      </w:r>
      <w:sdt>
        <w:sdtPr>
          <w:rPr>
            <w:rFonts w:eastAsiaTheme="minorEastAsia"/>
          </w:rPr>
          <w:id w:val="787089940"/>
          <w:citation/>
        </w:sdtPr>
        <w:sdtContent>
          <w:r>
            <w:rPr>
              <w:rFonts w:eastAsiaTheme="minorEastAsia"/>
            </w:rPr>
            <w:fldChar w:fldCharType="begin"/>
          </w:r>
          <w:r>
            <w:rPr>
              <w:rFonts w:eastAsiaTheme="minorEastAsia"/>
            </w:rPr>
            <w:instrText xml:space="preserve">CITATION Per92 \n  \t  \l 2057 </w:instrText>
          </w:r>
          <w:r>
            <w:rPr>
              <w:rFonts w:eastAsiaTheme="minorEastAsia"/>
            </w:rPr>
            <w:fldChar w:fldCharType="separate"/>
          </w:r>
          <w:r w:rsidR="00614E3D" w:rsidRPr="00614E3D">
            <w:rPr>
              <w:rFonts w:eastAsiaTheme="minorEastAsia"/>
              <w:noProof/>
            </w:rPr>
            <w:t>(1992)</w:t>
          </w:r>
          <w:r>
            <w:rPr>
              <w:rFonts w:eastAsiaTheme="minorEastAsia"/>
            </w:rPr>
            <w:fldChar w:fldCharType="end"/>
          </w:r>
        </w:sdtContent>
      </w:sdt>
      <w:r>
        <w:rPr>
          <w:rFonts w:eastAsiaTheme="minorEastAsia"/>
        </w:rPr>
        <w:t xml:space="preserve"> methodology and critical values to test for the presence of a single structural break and a unit root. </w:t>
      </w:r>
      <w:r w:rsidR="00E604B9">
        <w:rPr>
          <w:rFonts w:eastAsiaTheme="minorEastAsia"/>
        </w:rPr>
        <w:t xml:space="preserve">These tests determine break points endogenously and thus let the data speak for itself. </w:t>
      </w:r>
      <w:r>
        <w:rPr>
          <w:rFonts w:eastAsiaTheme="minorEastAsia"/>
        </w:rPr>
        <w:t xml:space="preserve">Results for order of integration </w:t>
      </w:r>
      <w:r w:rsidR="00E604B9">
        <w:rPr>
          <w:rFonts w:eastAsiaTheme="minorEastAsia"/>
        </w:rPr>
        <w:t xml:space="preserve">of weekly earnings data </w:t>
      </w:r>
      <w:r>
        <w:rPr>
          <w:rFonts w:eastAsiaTheme="minorEastAsia"/>
        </w:rPr>
        <w:t xml:space="preserve">are somewhat inconclusive at the 5% level however expanding the margin of significance to 10% and referring back to the data offers clarity. </w:t>
      </w:r>
      <w:r w:rsidR="00686223">
        <w:rPr>
          <w:rFonts w:eastAsiaTheme="minorEastAsia"/>
        </w:rPr>
        <w:t xml:space="preserve">Table A presents the CMR test results with the structural break identified. IO and AO stand for Innovative Outlier and Additive Outlier, respectively. The </w:t>
      </w:r>
      <w:r w:rsidR="00FD4AA7">
        <w:rPr>
          <w:rFonts w:eastAsiaTheme="minorEastAsia"/>
        </w:rPr>
        <w:t>IO model</w:t>
      </w:r>
      <w:r w:rsidR="00686223">
        <w:rPr>
          <w:rFonts w:eastAsiaTheme="minorEastAsia"/>
        </w:rPr>
        <w:t xml:space="preserve"> is used when the structural break is assumed to take place gradually, the </w:t>
      </w:r>
      <w:r w:rsidR="00FD4AA7">
        <w:rPr>
          <w:rFonts w:eastAsiaTheme="minorEastAsia"/>
        </w:rPr>
        <w:t>AO model</w:t>
      </w:r>
      <w:r w:rsidR="00686223">
        <w:rPr>
          <w:rFonts w:eastAsiaTheme="minorEastAsia"/>
        </w:rPr>
        <w:t xml:space="preserve"> when the break takes place instantaneously </w:t>
      </w:r>
      <w:sdt>
        <w:sdtPr>
          <w:rPr>
            <w:rFonts w:eastAsiaTheme="minorEastAsia"/>
          </w:rPr>
          <w:id w:val="-32588494"/>
          <w:citation/>
        </w:sdtPr>
        <w:sdtContent>
          <w:r w:rsidR="00686223">
            <w:rPr>
              <w:rFonts w:eastAsiaTheme="minorEastAsia"/>
            </w:rPr>
            <w:fldChar w:fldCharType="begin"/>
          </w:r>
          <w:r w:rsidR="00686223">
            <w:rPr>
              <w:rFonts w:eastAsiaTheme="minorEastAsia"/>
            </w:rPr>
            <w:instrText xml:space="preserve">CITATION Per92 \p 303-304 \l 2057 </w:instrText>
          </w:r>
          <w:r w:rsidR="00686223">
            <w:rPr>
              <w:rFonts w:eastAsiaTheme="minorEastAsia"/>
            </w:rPr>
            <w:fldChar w:fldCharType="separate"/>
          </w:r>
          <w:r w:rsidR="00614E3D" w:rsidRPr="00614E3D">
            <w:rPr>
              <w:rFonts w:eastAsiaTheme="minorEastAsia"/>
              <w:noProof/>
            </w:rPr>
            <w:t>(Perron &amp; Vogelsang, 1992, pp. 303-304)</w:t>
          </w:r>
          <w:r w:rsidR="00686223">
            <w:rPr>
              <w:rFonts w:eastAsiaTheme="minorEastAsia"/>
            </w:rPr>
            <w:fldChar w:fldCharType="end"/>
          </w:r>
        </w:sdtContent>
      </w:sdt>
      <w:r w:rsidR="00A46A21">
        <w:rPr>
          <w:rFonts w:eastAsiaTheme="minorEastAsia"/>
        </w:rPr>
        <w:t xml:space="preserve">; </w:t>
      </w:r>
      <w:r w:rsidR="000E217A">
        <w:rPr>
          <w:rFonts w:eastAsiaTheme="minorEastAsia"/>
        </w:rPr>
        <w:t>they therefore</w:t>
      </w:r>
      <w:r w:rsidR="00686223">
        <w:rPr>
          <w:rFonts w:eastAsiaTheme="minorEastAsia"/>
        </w:rPr>
        <w:t xml:space="preserve"> generate different </w:t>
      </w:r>
      <w:r w:rsidR="000E217A">
        <w:rPr>
          <w:rFonts w:eastAsiaTheme="minorEastAsia"/>
        </w:rPr>
        <w:t>estimates</w:t>
      </w:r>
      <w:r w:rsidR="00686223">
        <w:rPr>
          <w:rFonts w:eastAsiaTheme="minorEastAsia"/>
        </w:rPr>
        <w:t xml:space="preserve"> for when structural breaking occurs.</w:t>
      </w:r>
      <w:r w:rsidR="00C8609C">
        <w:rPr>
          <w:rFonts w:eastAsiaTheme="minorEastAsia"/>
        </w:rPr>
        <w:t xml:space="preserve"> These test statistics are significant if the null hypothesis of a unit root is rejected.</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92357" w:rsidRPr="00BA7B68" w14:paraId="0766FD6D" w14:textId="77777777" w:rsidTr="00CB1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bottom w:val="single" w:sz="4" w:space="0" w:color="auto"/>
            </w:tcBorders>
          </w:tcPr>
          <w:p w14:paraId="44C652E5" w14:textId="40CAB640" w:rsidR="00C92357" w:rsidRDefault="00C92357" w:rsidP="00156264">
            <w:pPr>
              <w:jc w:val="center"/>
              <w:rPr>
                <w:rFonts w:ascii="Times New Roman" w:eastAsiaTheme="minorEastAsia" w:hAnsi="Times New Roman" w:cs="Times New Roman"/>
              </w:rPr>
            </w:pPr>
            <w:r>
              <w:rPr>
                <w:rFonts w:ascii="Times New Roman" w:eastAsiaTheme="minorEastAsia" w:hAnsi="Times New Roman" w:cs="Times New Roman"/>
              </w:rPr>
              <w:t>Table B – CMR test results for general wages and unemployment</w:t>
            </w:r>
          </w:p>
        </w:tc>
      </w:tr>
      <w:tr w:rsidR="00BA7B68" w:rsidRPr="00BA7B68" w14:paraId="11B07DF7" w14:textId="77777777" w:rsidTr="00BA7B68">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auto"/>
              <w:bottom w:val="single" w:sz="4" w:space="0" w:color="auto"/>
            </w:tcBorders>
          </w:tcPr>
          <w:p w14:paraId="29958B68" w14:textId="06888021" w:rsidR="00BA7B68" w:rsidRPr="00BA7B68" w:rsidRDefault="00BA7B68"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2254" w:type="dxa"/>
            <w:tcBorders>
              <w:top w:val="single" w:sz="4" w:space="0" w:color="auto"/>
              <w:bottom w:val="single" w:sz="4" w:space="0" w:color="auto"/>
            </w:tcBorders>
          </w:tcPr>
          <w:p w14:paraId="6911E33B" w14:textId="495041A8"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(IO)</w:t>
            </w:r>
          </w:p>
        </w:tc>
        <w:tc>
          <w:tcPr>
            <w:tcW w:w="2254" w:type="dxa"/>
            <w:tcBorders>
              <w:top w:val="single" w:sz="4" w:space="0" w:color="auto"/>
              <w:bottom w:val="single" w:sz="4" w:space="0" w:color="auto"/>
            </w:tcBorders>
          </w:tcPr>
          <w:p w14:paraId="6E472F17" w14:textId="7604B76B"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BA7B68">
              <w:rPr>
                <w:rFonts w:ascii="Times New Roman" w:eastAsiaTheme="minorEastAsia" w:hAnsi="Times New Roman" w:cs="Times New Roman"/>
              </w:rPr>
              <w:t>CMR Test Statistic (AO)</w:t>
            </w:r>
          </w:p>
        </w:tc>
        <w:tc>
          <w:tcPr>
            <w:tcW w:w="2254" w:type="dxa"/>
            <w:tcBorders>
              <w:top w:val="single" w:sz="4" w:space="0" w:color="auto"/>
              <w:bottom w:val="single" w:sz="4" w:space="0" w:color="auto"/>
            </w:tcBorders>
          </w:tcPr>
          <w:p w14:paraId="3BE66B55" w14:textId="495A822F" w:rsidR="00BA7B68" w:rsidRPr="00BA7B68" w:rsidRDefault="00BA7B68"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Break-Date</w:t>
            </w:r>
            <w:r w:rsidR="00862A15">
              <w:rPr>
                <w:rFonts w:ascii="Times New Roman" w:eastAsiaTheme="minorEastAsia" w:hAnsi="Times New Roman" w:cs="Times New Roman"/>
              </w:rPr>
              <w:t xml:space="preserve"> (IO/AO)</w:t>
            </w:r>
          </w:p>
        </w:tc>
      </w:tr>
      <w:tr w:rsidR="00BA7B68" w:rsidRPr="00BA7B68" w14:paraId="3F9E4DC3"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71369834" w14:textId="1B4BBF85" w:rsidR="00BA7B68" w:rsidRPr="005F114B" w:rsidRDefault="005F114B" w:rsidP="00156264">
            <w:pPr>
              <w:jc w:val="both"/>
              <w:rPr>
                <w:rFonts w:ascii="Times New Roman" w:eastAsiaTheme="minorEastAsia" w:hAnsi="Times New Roman" w:cs="Times New Roman"/>
                <w:b w:val="0"/>
                <w:bCs w:val="0"/>
              </w:rPr>
            </w:pPr>
            <m:oMathPara>
              <m:oMathParaPr>
                <m:jc m:val="right"/>
              </m:oMathParaPr>
              <m:oMath>
                <m:r>
                  <m:rPr>
                    <m:sty m:val="bi"/>
                  </m:rPr>
                  <w:rPr>
                    <w:rFonts w:ascii="Cambria Math" w:eastAsiaTheme="minorEastAsia" w:hAnsi="Cambria Math" w:cs="Times New Roman"/>
                  </w:rPr>
                  <m:t>wage</m:t>
                </m:r>
              </m:oMath>
            </m:oMathPara>
          </w:p>
        </w:tc>
        <w:tc>
          <w:tcPr>
            <w:tcW w:w="2254" w:type="dxa"/>
          </w:tcPr>
          <w:p w14:paraId="5679EB0A" w14:textId="1F76580C"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-3.331</w:t>
            </w:r>
          </w:p>
        </w:tc>
        <w:tc>
          <w:tcPr>
            <w:tcW w:w="2254" w:type="dxa"/>
          </w:tcPr>
          <w:p w14:paraId="1E3ACB0E" w14:textId="1C6D0AE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-3.149</w:t>
            </w:r>
          </w:p>
        </w:tc>
        <w:tc>
          <w:tcPr>
            <w:tcW w:w="2254" w:type="dxa"/>
          </w:tcPr>
          <w:p w14:paraId="508CAB8E" w14:textId="459473C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2000</w:t>
            </w:r>
          </w:p>
        </w:tc>
      </w:tr>
      <w:tr w:rsidR="00E604B9" w:rsidRPr="00BA7B68" w14:paraId="766798CE"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4162C5B3" w14:textId="6747AA13" w:rsidR="00E604B9" w:rsidRPr="00E604B9" w:rsidRDefault="00E604B9"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unemp</m:t>
                </m:r>
              </m:oMath>
            </m:oMathPara>
          </w:p>
        </w:tc>
        <w:tc>
          <w:tcPr>
            <w:tcW w:w="2254" w:type="dxa"/>
          </w:tcPr>
          <w:p w14:paraId="054734F4" w14:textId="233DD697"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-3.645</w:t>
            </w:r>
          </w:p>
        </w:tc>
        <w:tc>
          <w:tcPr>
            <w:tcW w:w="2254" w:type="dxa"/>
          </w:tcPr>
          <w:p w14:paraId="17C72EB6" w14:textId="257FF67F"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-4.267***</w:t>
            </w:r>
          </w:p>
        </w:tc>
        <w:tc>
          <w:tcPr>
            <w:tcW w:w="2254" w:type="dxa"/>
          </w:tcPr>
          <w:p w14:paraId="4F57CD30" w14:textId="72C285E5"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1995 / 1999</w:t>
            </w:r>
          </w:p>
        </w:tc>
      </w:tr>
      <w:tr w:rsidR="00BA7B68" w:rsidRPr="00BA7B68" w14:paraId="515A0C3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88E8CC9" w14:textId="227A7FD3" w:rsidR="00BA7B68" w:rsidRPr="005F114B" w:rsidRDefault="005F114B" w:rsidP="00156264">
            <w:pPr>
              <w:jc w:val="both"/>
              <w:rPr>
                <w:rFonts w:ascii="Times New Roman" w:eastAsia="Times New Roman" w:hAnsi="Times New Roman" w:cs="Times New Roman"/>
                <w:b w:val="0"/>
                <w:bCs w:val="0"/>
              </w:rPr>
            </w:pPr>
            <m:oMathPara>
              <m:oMathParaPr>
                <m:jc m:val="right"/>
              </m:oMathParaPr>
              <m:oMath>
                <m:r>
                  <m:rPr>
                    <m:sty m:val="b"/>
                  </m:rPr>
                  <w:rPr>
                    <w:rFonts w:ascii="Cambria Math" w:eastAsiaTheme="minorEastAsia" w:hAnsi="Cambria Math" w:cs="Times New Roman"/>
                  </w:rPr>
                  <m:t>Δ</m:t>
                </m:r>
                <m:r>
                  <m:rPr>
                    <m:sty m:val="bi"/>
                  </m:rPr>
                  <w:rPr>
                    <w:rFonts w:ascii="Cambria Math" w:eastAsiaTheme="minorEastAsia" w:hAnsi="Cambria Math" w:cs="Times New Roman"/>
                  </w:rPr>
                  <m:t>wage</m:t>
                </m:r>
              </m:oMath>
            </m:oMathPara>
          </w:p>
        </w:tc>
        <w:tc>
          <w:tcPr>
            <w:tcW w:w="2254" w:type="dxa"/>
          </w:tcPr>
          <w:p w14:paraId="7FBBC63E" w14:textId="3A13FBD3"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-3.548</w:t>
            </w:r>
          </w:p>
        </w:tc>
        <w:tc>
          <w:tcPr>
            <w:tcW w:w="2254" w:type="dxa"/>
          </w:tcPr>
          <w:p w14:paraId="61B146CF" w14:textId="197151AA"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-3.484*</w:t>
            </w:r>
          </w:p>
        </w:tc>
        <w:tc>
          <w:tcPr>
            <w:tcW w:w="2254" w:type="dxa"/>
          </w:tcPr>
          <w:p w14:paraId="68F67100" w14:textId="4F62CB7B" w:rsidR="00BA7B68" w:rsidRPr="00BA7B68"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w:t>
            </w:r>
            <w:r w:rsidR="003879D3">
              <w:rPr>
                <w:rFonts w:ascii="Times New Roman" w:eastAsiaTheme="minorEastAsia" w:hAnsi="Times New Roman" w:cs="Times New Roman"/>
              </w:rPr>
              <w:t xml:space="preserve"> </w:t>
            </w:r>
            <w:r>
              <w:rPr>
                <w:rFonts w:ascii="Times New Roman" w:eastAsiaTheme="minorEastAsia" w:hAnsi="Times New Roman" w:cs="Times New Roman"/>
              </w:rPr>
              <w:t>/</w:t>
            </w:r>
            <w:r w:rsidR="003879D3">
              <w:rPr>
                <w:rFonts w:ascii="Times New Roman" w:eastAsiaTheme="minorEastAsia" w:hAnsi="Times New Roman" w:cs="Times New Roman"/>
              </w:rPr>
              <w:t xml:space="preserve"> </w:t>
            </w:r>
            <w:r>
              <w:rPr>
                <w:rFonts w:ascii="Times New Roman" w:eastAsiaTheme="minorEastAsia" w:hAnsi="Times New Roman" w:cs="Times New Roman"/>
              </w:rPr>
              <w:t>2007</w:t>
            </w:r>
          </w:p>
        </w:tc>
      </w:tr>
      <w:tr w:rsidR="00E604B9" w:rsidRPr="00BA7B68" w14:paraId="137174BA" w14:textId="77777777" w:rsidTr="00BA7B68">
        <w:tc>
          <w:tcPr>
            <w:cnfStyle w:val="001000000000" w:firstRow="0" w:lastRow="0" w:firstColumn="1" w:lastColumn="0" w:oddVBand="0" w:evenVBand="0" w:oddHBand="0" w:evenHBand="0" w:firstRowFirstColumn="0" w:firstRowLastColumn="0" w:lastRowFirstColumn="0" w:lastRowLastColumn="0"/>
            <w:tcW w:w="2254" w:type="dxa"/>
          </w:tcPr>
          <w:p w14:paraId="2B95080A" w14:textId="1FAFC53B" w:rsidR="00E604B9" w:rsidRPr="00E604B9" w:rsidRDefault="00E604B9" w:rsidP="00156264">
            <w:pPr>
              <w:jc w:val="both"/>
              <w:rPr>
                <w:rFonts w:ascii="Times New Roman" w:eastAsia="Times New Roman" w:hAnsi="Times New Roman" w:cs="Times New Roman"/>
                <w:b w:val="0"/>
                <w:bCs w:val="0"/>
              </w:rPr>
            </w:pPr>
            <m:oMathPara>
              <m:oMathParaPr>
                <m:jc m:val="right"/>
              </m:oMathParaPr>
              <m:oMath>
                <m:r>
                  <m:rPr>
                    <m:sty m:val="b"/>
                  </m:rPr>
                  <w:rPr>
                    <w:rFonts w:ascii="Cambria Math" w:eastAsia="Times New Roman" w:hAnsi="Cambria Math" w:cs="Times New Roman"/>
                  </w:rPr>
                  <m:t>Δ</m:t>
                </m:r>
                <m:r>
                  <m:rPr>
                    <m:sty m:val="bi"/>
                  </m:rPr>
                  <w:rPr>
                    <w:rFonts w:ascii="Cambria Math" w:eastAsia="Times New Roman" w:hAnsi="Cambria Math" w:cs="Times New Roman"/>
                  </w:rPr>
                  <m:t>unemp</m:t>
                </m:r>
              </m:oMath>
            </m:oMathPara>
          </w:p>
        </w:tc>
        <w:tc>
          <w:tcPr>
            <w:tcW w:w="2254" w:type="dxa"/>
          </w:tcPr>
          <w:p w14:paraId="0F6234AA" w14:textId="7B93992D"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-3.772</w:t>
            </w:r>
          </w:p>
        </w:tc>
        <w:tc>
          <w:tcPr>
            <w:tcW w:w="2254" w:type="dxa"/>
          </w:tcPr>
          <w:p w14:paraId="458B1DBF" w14:textId="52E882CE"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-4.144***</w:t>
            </w:r>
          </w:p>
        </w:tc>
        <w:tc>
          <w:tcPr>
            <w:tcW w:w="2254" w:type="dxa"/>
          </w:tcPr>
          <w:p w14:paraId="050106E0" w14:textId="495C436A" w:rsidR="00E604B9" w:rsidRDefault="00E604B9"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2008 / 2007</w:t>
            </w:r>
          </w:p>
        </w:tc>
      </w:tr>
      <w:tr w:rsidR="0024272D" w:rsidRPr="00BA7B68" w14:paraId="3C07AC90" w14:textId="77777777" w:rsidTr="007F1366">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4" w:space="0" w:color="auto"/>
            </w:tcBorders>
          </w:tcPr>
          <w:p w14:paraId="695D5160" w14:textId="12C082FA" w:rsidR="0024272D" w:rsidRPr="0024272D" w:rsidRDefault="0024272D" w:rsidP="00156264">
            <w:pPr>
              <w:jc w:val="both"/>
              <w:rPr>
                <w:rFonts w:ascii="Times New Roman" w:eastAsiaTheme="minorEastAsia" w:hAnsi="Times New Roman" w:cs="Times New Roman"/>
                <w:i/>
                <w:iCs/>
              </w:rPr>
            </w:pPr>
            <w:r>
              <w:rPr>
                <w:rFonts w:ascii="Times New Roman" w:eastAsiaTheme="minorEastAsia" w:hAnsi="Times New Roman" w:cs="Times New Roman"/>
                <w:i/>
                <w:iCs/>
              </w:rPr>
              <w:t>Critical Values</w:t>
            </w:r>
            <w:r w:rsidR="00862A15">
              <w:rPr>
                <w:rFonts w:ascii="Times New Roman" w:eastAsiaTheme="minorEastAsia" w:hAnsi="Times New Roman" w:cs="Times New Roman"/>
                <w:i/>
                <w:iCs/>
              </w:rPr>
              <w:t xml:space="preserve"> </w:t>
            </w:r>
            <w:sdt>
              <w:sdtPr>
                <w:rPr>
                  <w:rFonts w:ascii="Times New Roman" w:eastAsiaTheme="minorEastAsia" w:hAnsi="Times New Roman" w:cs="Times New Roman"/>
                  <w:i/>
                  <w:iCs/>
                </w:rPr>
                <w:id w:val="1081253025"/>
                <w:citation/>
              </w:sdtPr>
              <w:sdtContent>
                <w:r w:rsidR="00862A15">
                  <w:rPr>
                    <w:rFonts w:ascii="Times New Roman" w:eastAsiaTheme="minorEastAsia" w:hAnsi="Times New Roman" w:cs="Times New Roman"/>
                    <w:i/>
                    <w:iCs/>
                  </w:rPr>
                  <w:fldChar w:fldCharType="begin"/>
                </w:r>
                <w:r w:rsidR="003B30DA">
                  <w:rPr>
                    <w:rFonts w:ascii="Times New Roman" w:eastAsiaTheme="minorEastAsia" w:hAnsi="Times New Roman" w:cs="Times New Roman"/>
                    <w:i/>
                    <w:iCs/>
                  </w:rPr>
                  <w:instrText xml:space="preserve">CITATION Per92 \p 307-308 \l 2057 </w:instrText>
                </w:r>
                <w:r w:rsidR="00862A15">
                  <w:rPr>
                    <w:rFonts w:ascii="Times New Roman" w:eastAsiaTheme="minorEastAsia" w:hAnsi="Times New Roman" w:cs="Times New Roman"/>
                    <w:i/>
                    <w:iCs/>
                  </w:rPr>
                  <w:fldChar w:fldCharType="separate"/>
                </w:r>
                <w:r w:rsidR="00614E3D" w:rsidRPr="00614E3D">
                  <w:rPr>
                    <w:rFonts w:ascii="Times New Roman" w:eastAsiaTheme="minorEastAsia" w:hAnsi="Times New Roman" w:cs="Times New Roman"/>
                    <w:noProof/>
                  </w:rPr>
                  <w:t>(Perron &amp; Vogelsang, 1992, pp. 307-308)</w:t>
                </w:r>
                <w:r w:rsidR="00862A15">
                  <w:rPr>
                    <w:rFonts w:ascii="Times New Roman" w:eastAsiaTheme="minorEastAsia" w:hAnsi="Times New Roman" w:cs="Times New Roman"/>
                    <w:i/>
                    <w:iCs/>
                  </w:rPr>
                  <w:fldChar w:fldCharType="end"/>
                </w:r>
              </w:sdtContent>
            </w:sdt>
          </w:p>
        </w:tc>
      </w:tr>
      <w:tr w:rsidR="0024272D" w:rsidRPr="00BA7B68" w14:paraId="3A4B5CAB"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21A665F2" w14:textId="0460356C"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10%</w:t>
            </w:r>
          </w:p>
        </w:tc>
        <w:tc>
          <w:tcPr>
            <w:tcW w:w="2254" w:type="dxa"/>
          </w:tcPr>
          <w:p w14:paraId="07A1B0EF" w14:textId="048C828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-3.86</w:t>
            </w:r>
          </w:p>
        </w:tc>
        <w:tc>
          <w:tcPr>
            <w:tcW w:w="2254" w:type="dxa"/>
          </w:tcPr>
          <w:p w14:paraId="610D8741" w14:textId="675FCB45"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-3.22</w:t>
            </w:r>
          </w:p>
        </w:tc>
        <w:tc>
          <w:tcPr>
            <w:tcW w:w="2254" w:type="dxa"/>
          </w:tcPr>
          <w:p w14:paraId="5F0ABEEC"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024858" w14:textId="77777777" w:rsidTr="0024272D">
        <w:tc>
          <w:tcPr>
            <w:cnfStyle w:val="001000000000" w:firstRow="0" w:lastRow="0" w:firstColumn="1" w:lastColumn="0" w:oddVBand="0" w:evenVBand="0" w:oddHBand="0" w:evenHBand="0" w:firstRowFirstColumn="0" w:firstRowLastColumn="0" w:lastRowFirstColumn="0" w:lastRowLastColumn="0"/>
            <w:tcW w:w="2254" w:type="dxa"/>
          </w:tcPr>
          <w:p w14:paraId="6DED04CB" w14:textId="1126AF33"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5%</w:t>
            </w:r>
          </w:p>
        </w:tc>
        <w:tc>
          <w:tcPr>
            <w:tcW w:w="2254" w:type="dxa"/>
          </w:tcPr>
          <w:p w14:paraId="38DDCA25" w14:textId="73656E5C"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-4.27</w:t>
            </w:r>
          </w:p>
        </w:tc>
        <w:tc>
          <w:tcPr>
            <w:tcW w:w="2254" w:type="dxa"/>
          </w:tcPr>
          <w:p w14:paraId="2FA0C496" w14:textId="7F9B950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-3.56</w:t>
            </w:r>
          </w:p>
        </w:tc>
        <w:tc>
          <w:tcPr>
            <w:tcW w:w="2254" w:type="dxa"/>
          </w:tcPr>
          <w:p w14:paraId="45A26B7C"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24272D" w:rsidRPr="00BA7B68" w14:paraId="039B8168" w14:textId="77777777" w:rsidTr="000E217A">
        <w:tc>
          <w:tcPr>
            <w:cnfStyle w:val="001000000000" w:firstRow="0" w:lastRow="0" w:firstColumn="1" w:lastColumn="0" w:oddVBand="0" w:evenVBand="0" w:oddHBand="0" w:evenHBand="0" w:firstRowFirstColumn="0" w:firstRowLastColumn="0" w:lastRowFirstColumn="0" w:lastRowLastColumn="0"/>
            <w:tcW w:w="2254" w:type="dxa"/>
          </w:tcPr>
          <w:p w14:paraId="4B99571A" w14:textId="067E2932" w:rsidR="0024272D" w:rsidRPr="00862A15" w:rsidRDefault="0024272D" w:rsidP="00156264">
            <w:pPr>
              <w:jc w:val="right"/>
              <w:rPr>
                <w:rFonts w:ascii="Times New Roman" w:eastAsia="Times New Roman" w:hAnsi="Times New Roman" w:cs="Times New Roman"/>
                <w:b w:val="0"/>
                <w:bCs w:val="0"/>
                <w:i/>
                <w:iCs/>
              </w:rPr>
            </w:pPr>
            <w:r w:rsidRPr="00862A15">
              <w:rPr>
                <w:rFonts w:ascii="Times New Roman" w:eastAsia="Times New Roman" w:hAnsi="Times New Roman" w:cs="Times New Roman"/>
                <w:b w:val="0"/>
                <w:bCs w:val="0"/>
                <w:i/>
                <w:iCs/>
              </w:rPr>
              <w:t>1%</w:t>
            </w:r>
          </w:p>
        </w:tc>
        <w:tc>
          <w:tcPr>
            <w:tcW w:w="2254" w:type="dxa"/>
          </w:tcPr>
          <w:p w14:paraId="54AF69F2" w14:textId="3D31C968"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-4.62</w:t>
            </w:r>
          </w:p>
        </w:tc>
        <w:tc>
          <w:tcPr>
            <w:tcW w:w="2254" w:type="dxa"/>
          </w:tcPr>
          <w:p w14:paraId="68803929" w14:textId="76D53C00"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-3.89</w:t>
            </w:r>
          </w:p>
        </w:tc>
        <w:tc>
          <w:tcPr>
            <w:tcW w:w="2254" w:type="dxa"/>
          </w:tcPr>
          <w:p w14:paraId="1A1DC857" w14:textId="77777777" w:rsidR="0024272D" w:rsidRDefault="0024272D"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0E217A" w:rsidRPr="00BA7B68" w14:paraId="6114B413" w14:textId="77777777" w:rsidTr="00AF7214">
        <w:tc>
          <w:tcPr>
            <w:cnfStyle w:val="001000000000" w:firstRow="0" w:lastRow="0" w:firstColumn="1" w:lastColumn="0" w:oddVBand="0" w:evenVBand="0" w:oddHBand="0" w:evenHBand="0" w:firstRowFirstColumn="0" w:firstRowLastColumn="0" w:lastRowFirstColumn="0" w:lastRowLastColumn="0"/>
            <w:tcW w:w="9016" w:type="dxa"/>
            <w:gridSpan w:val="4"/>
            <w:tcBorders>
              <w:bottom w:val="single" w:sz="4" w:space="0" w:color="auto"/>
            </w:tcBorders>
          </w:tcPr>
          <w:p w14:paraId="5F5F2B80" w14:textId="66D50BAB" w:rsidR="000E217A" w:rsidRPr="000E217A" w:rsidRDefault="000E217A" w:rsidP="00156264">
            <w:pPr>
              <w:jc w:val="center"/>
              <w:rPr>
                <w:rFonts w:ascii="Times New Roman" w:eastAsiaTheme="minorEastAsia" w:hAnsi="Times New Roman" w:cs="Times New Roman"/>
                <w:b w:val="0"/>
                <w:bCs w:val="0"/>
              </w:rPr>
            </w:pPr>
            <w:r w:rsidRPr="000E217A">
              <w:rPr>
                <w:rFonts w:ascii="Times New Roman" w:eastAsiaTheme="minorEastAsia" w:hAnsi="Times New Roman" w:cs="Times New Roman"/>
                <w:b w:val="0"/>
                <w:bCs w:val="0"/>
              </w:rPr>
              <w:t>[*,**,***] indicate rejection at the [1%,5%,10%] significance level.</w:t>
            </w:r>
          </w:p>
        </w:tc>
      </w:tr>
    </w:tbl>
    <w:p w14:paraId="0D292F46" w14:textId="790157FC" w:rsidR="00862A15" w:rsidRDefault="00983057" w:rsidP="00156264">
      <w:pPr>
        <w:spacing w:before="240" w:line="480" w:lineRule="auto"/>
        <w:rPr>
          <w:rFonts w:eastAsiaTheme="minorEastAsia"/>
        </w:rPr>
      </w:pPr>
      <m:oMath>
        <m:r>
          <m:rPr>
            <m:sty m:val="p"/>
          </m:rPr>
          <w:rPr>
            <w:rFonts w:ascii="Cambria Math" w:eastAsiaTheme="minorEastAsia" w:hAnsi="Cambria Math"/>
          </w:rPr>
          <w:lastRenderedPageBreak/>
          <m:t>Δ</m:t>
        </m:r>
        <m:r>
          <w:rPr>
            <w:rFonts w:ascii="Cambria Math" w:eastAsiaTheme="minorEastAsia" w:hAnsi="Cambria Math"/>
          </w:rPr>
          <m:t>wage</m:t>
        </m:r>
      </m:oMath>
      <w:r w:rsidR="003B2DD4">
        <w:rPr>
          <w:rFonts w:eastAsiaTheme="minorEastAsia"/>
        </w:rPr>
        <w:t xml:space="preserve"> </w:t>
      </w:r>
      <w:r w:rsidR="000E217A">
        <w:rPr>
          <w:rFonts w:eastAsiaTheme="minorEastAsia"/>
        </w:rPr>
        <w:t>cannot</w:t>
      </w:r>
      <w:r w:rsidR="00862A15">
        <w:rPr>
          <w:rFonts w:eastAsiaTheme="minorEastAsia"/>
        </w:rPr>
        <w:t xml:space="preserve"> reject the null of a unit root at a </w:t>
      </w:r>
      <w:r w:rsidR="00C8609C">
        <w:rPr>
          <w:rFonts w:eastAsiaTheme="minorEastAsia"/>
        </w:rPr>
        <w:t>9</w:t>
      </w:r>
      <w:r w:rsidR="00862A15">
        <w:rPr>
          <w:rFonts w:eastAsiaTheme="minorEastAsia"/>
        </w:rPr>
        <w:t xml:space="preserve">5% confidence level. </w:t>
      </w:r>
      <w:r w:rsidR="001A3AD8">
        <w:rPr>
          <w:rFonts w:eastAsiaTheme="minorEastAsia"/>
        </w:rPr>
        <w:t xml:space="preserve">This is likely a result of lack of observations, rather than an indicator that </w:t>
      </w:r>
      <m:oMath>
        <m:r>
          <w:rPr>
            <w:rFonts w:ascii="Cambria Math" w:eastAsiaTheme="minorEastAsia" w:hAnsi="Cambria Math"/>
          </w:rPr>
          <m:t>wage</m:t>
        </m:r>
      </m:oMath>
      <w:r w:rsidR="001A3AD8">
        <w:rPr>
          <w:rFonts w:eastAsiaTheme="minorEastAsia"/>
        </w:rPr>
        <w:t xml:space="preserve"> is </w:t>
      </w:r>
      <m:oMath>
        <m:r>
          <w:rPr>
            <w:rFonts w:ascii="Cambria Math" w:eastAsiaTheme="minorEastAsia" w:hAnsi="Cambria Math"/>
          </w:rPr>
          <m:t>I(2)</m:t>
        </m:r>
      </m:oMath>
      <w:r w:rsidR="001A3AD8">
        <w:rPr>
          <w:rFonts w:eastAsiaTheme="minorEastAsia"/>
        </w:rPr>
        <w:t xml:space="preserve">. </w:t>
      </w:r>
      <w:r w:rsidR="000E217A">
        <w:rPr>
          <w:rFonts w:eastAsiaTheme="minorEastAsia"/>
        </w:rPr>
        <w:t xml:space="preserve">To </w:t>
      </w:r>
      <w:r w:rsidR="00FD4AA7">
        <w:rPr>
          <w:rFonts w:eastAsiaTheme="minorEastAsia"/>
        </w:rPr>
        <w:t>test</w:t>
      </w:r>
      <w:r w:rsidR="000E217A">
        <w:rPr>
          <w:rFonts w:eastAsiaTheme="minorEastAsia"/>
        </w:rPr>
        <w:t xml:space="preserve"> this, t</w:t>
      </w:r>
      <w:r w:rsidR="003879D3">
        <w:rPr>
          <w:rFonts w:eastAsiaTheme="minorEastAsia"/>
        </w:rPr>
        <w:t xml:space="preserve">he number of observations </w:t>
      </w:r>
      <w:r w:rsidR="000E217A">
        <w:rPr>
          <w:rFonts w:eastAsiaTheme="minorEastAsia"/>
        </w:rPr>
        <w:t xml:space="preserve">is </w:t>
      </w:r>
      <w:r w:rsidR="003879D3">
        <w:rPr>
          <w:rFonts w:eastAsiaTheme="minorEastAsia"/>
        </w:rPr>
        <w:t>increased by delineating weekly earnings into adult male and adult female categories to allow observations from 1970-2019</w:t>
      </w:r>
      <w:r w:rsidR="003879D3">
        <w:rPr>
          <w:rStyle w:val="FootnoteReference"/>
          <w:rFonts w:eastAsiaTheme="minorEastAsia"/>
        </w:rPr>
        <w:footnoteReference w:id="1"/>
      </w:r>
      <w:r w:rsidR="003879D3">
        <w:rPr>
          <w:rFonts w:eastAsiaTheme="minorEastAsia"/>
        </w:rPr>
        <w:t xml:space="preserve">. </w:t>
      </w:r>
      <w:r w:rsidR="005F114B">
        <w:rPr>
          <w:rFonts w:eastAsiaTheme="minorEastAsia"/>
        </w:rPr>
        <w:t>ADF test r</w:t>
      </w:r>
      <w:r w:rsidR="003879D3">
        <w:rPr>
          <w:rFonts w:eastAsiaTheme="minorEastAsia"/>
        </w:rPr>
        <w:t xml:space="preserve">esults for male and female earnings are </w:t>
      </w:r>
      <w:r w:rsidR="003B2DD4">
        <w:rPr>
          <w:rFonts w:eastAsiaTheme="minorEastAsia"/>
        </w:rPr>
        <w:t>shown in Table C.</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825"/>
        <w:gridCol w:w="2158"/>
        <w:gridCol w:w="2158"/>
        <w:gridCol w:w="2158"/>
      </w:tblGrid>
      <w:tr w:rsidR="000E217A" w:rsidRPr="00BA7B68" w14:paraId="4BD0B9B1" w14:textId="7A094396" w:rsidTr="0065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12" w:space="0" w:color="auto"/>
              <w:bottom w:val="single" w:sz="4" w:space="0" w:color="auto"/>
            </w:tcBorders>
          </w:tcPr>
          <w:p w14:paraId="5072C81A" w14:textId="5B2737A4" w:rsidR="000E217A" w:rsidRDefault="000E217A" w:rsidP="00156264">
            <w:pPr>
              <w:jc w:val="center"/>
              <w:rPr>
                <w:rFonts w:ascii="Times New Roman" w:eastAsiaTheme="minorEastAsia" w:hAnsi="Times New Roman" w:cs="Times New Roman"/>
              </w:rPr>
            </w:pPr>
            <w:r>
              <w:rPr>
                <w:rFonts w:ascii="Times New Roman" w:eastAsiaTheme="minorEastAsia" w:hAnsi="Times New Roman" w:cs="Times New Roman"/>
              </w:rPr>
              <w:t>Table C – ADF test results for male and female wages</w:t>
            </w:r>
          </w:p>
        </w:tc>
      </w:tr>
      <w:tr w:rsidR="005F114B" w:rsidRPr="00BA7B68" w14:paraId="76915899" w14:textId="5E737BF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6FA5612" w14:textId="77777777" w:rsidR="005F114B" w:rsidRPr="00BA7B68" w:rsidRDefault="005F114B" w:rsidP="00156264">
            <w:pPr>
              <w:rPr>
                <w:rFonts w:ascii="Times New Roman" w:eastAsiaTheme="minorEastAsia" w:hAnsi="Times New Roman" w:cs="Times New Roman"/>
              </w:rPr>
            </w:pPr>
            <w:r w:rsidRPr="00BA7B68">
              <w:rPr>
                <w:rFonts w:ascii="Times New Roman" w:eastAsiaTheme="minorEastAsia" w:hAnsi="Times New Roman" w:cs="Times New Roman"/>
              </w:rPr>
              <w:t>Variables</w:t>
            </w:r>
          </w:p>
        </w:tc>
        <w:tc>
          <w:tcPr>
            <w:tcW w:w="825" w:type="dxa"/>
            <w:tcBorders>
              <w:top w:val="single" w:sz="4" w:space="0" w:color="auto"/>
              <w:right w:val="single" w:sz="4" w:space="0" w:color="auto"/>
            </w:tcBorders>
          </w:tcPr>
          <w:p w14:paraId="1CC4A750" w14:textId="11A76C7F" w:rsidR="005F114B" w:rsidRPr="00BA7B68"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w:rPr>
                    <w:rFonts w:ascii="Cambria Math" w:eastAsiaTheme="minorEastAsia" w:hAnsi="Cambria Math" w:cs="Times New Roman"/>
                  </w:rPr>
                  <m:t>i</m:t>
                </m:r>
              </m:oMath>
            </m:oMathPara>
          </w:p>
        </w:tc>
        <w:tc>
          <w:tcPr>
            <w:tcW w:w="6474" w:type="dxa"/>
            <w:gridSpan w:val="3"/>
            <w:tcBorders>
              <w:top w:val="single" w:sz="4" w:space="0" w:color="auto"/>
              <w:left w:val="single" w:sz="4" w:space="0" w:color="auto"/>
            </w:tcBorders>
          </w:tcPr>
          <w:p w14:paraId="0F678980" w14:textId="35545819"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MacKinnon Approximate p-values</w:t>
            </w:r>
          </w:p>
        </w:tc>
      </w:tr>
      <w:tr w:rsidR="005F114B" w:rsidRPr="00BA7B68" w14:paraId="42FD91EA" w14:textId="1212B404"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5C0BAD84" w14:textId="77777777" w:rsidR="005F114B" w:rsidRPr="00BA7B68" w:rsidRDefault="005F114B" w:rsidP="00156264">
            <w:pPr>
              <w:rPr>
                <w:rFonts w:ascii="Times New Roman" w:eastAsiaTheme="minorEastAsia" w:hAnsi="Times New Roman" w:cs="Times New Roman"/>
              </w:rPr>
            </w:pPr>
          </w:p>
        </w:tc>
        <w:tc>
          <w:tcPr>
            <w:tcW w:w="825" w:type="dxa"/>
            <w:tcBorders>
              <w:bottom w:val="single" w:sz="4" w:space="0" w:color="auto"/>
              <w:right w:val="single" w:sz="4" w:space="0" w:color="auto"/>
            </w:tcBorders>
          </w:tcPr>
          <w:p w14:paraId="470C89B4" w14:textId="77777777"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158" w:type="dxa"/>
            <w:tcBorders>
              <w:left w:val="single" w:sz="4" w:space="0" w:color="auto"/>
              <w:bottom w:val="single" w:sz="4" w:space="0" w:color="auto"/>
            </w:tcBorders>
          </w:tcPr>
          <w:p w14:paraId="470B95AF" w14:textId="08E553EC"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imes New Roman" w:hAnsi="Times New Roman" w:cs="Times New Roman"/>
              </w:rPr>
              <w:t xml:space="preserve">With </w:t>
            </w:r>
            <m:oMath>
              <m:r>
                <w:rPr>
                  <w:rFonts w:ascii="Cambria Math" w:eastAsiaTheme="minorEastAsia" w:hAnsi="Cambria Math" w:cs="Times New Roman"/>
                </w:rPr>
                <m:t>λt</m:t>
              </m:r>
            </m:oMath>
          </w:p>
        </w:tc>
        <w:tc>
          <w:tcPr>
            <w:tcW w:w="2158" w:type="dxa"/>
            <w:tcBorders>
              <w:bottom w:val="single" w:sz="4" w:space="0" w:color="auto"/>
            </w:tcBorders>
          </w:tcPr>
          <w:p w14:paraId="227A2581" w14:textId="60D12FAB"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r>
                <w:rPr>
                  <w:rFonts w:ascii="Cambria Math" w:eastAsiaTheme="minorEastAsia" w:hAnsi="Cambria Math" w:cs="Times New Roman"/>
                </w:rPr>
                <m:t>α</m:t>
              </m:r>
            </m:oMath>
          </w:p>
        </w:tc>
        <w:tc>
          <w:tcPr>
            <w:tcW w:w="2158" w:type="dxa"/>
            <w:tcBorders>
              <w:bottom w:val="single" w:sz="4" w:space="0" w:color="auto"/>
            </w:tcBorders>
          </w:tcPr>
          <w:p w14:paraId="7290BFFD" w14:textId="541E9008"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With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oMath>
          </w:p>
        </w:tc>
      </w:tr>
      <w:tr w:rsidR="005F114B" w:rsidRPr="00BA7B68" w14:paraId="5B86FF3A" w14:textId="77777777" w:rsidTr="005F114B">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52B09668" w14:textId="710D8FB9" w:rsidR="005F114B" w:rsidRPr="00BA7B68" w:rsidRDefault="005F114B" w:rsidP="00156264">
            <w:pPr>
              <w:rPr>
                <w:rFonts w:ascii="Times New Roman" w:eastAsiaTheme="minorEastAsia" w:hAnsi="Times New Roman" w:cs="Times New Roman"/>
              </w:rPr>
            </w:pPr>
            <w:r>
              <w:rPr>
                <w:rFonts w:ascii="Times New Roman" w:eastAsiaTheme="minorEastAsia" w:hAnsi="Times New Roman" w:cs="Times New Roman"/>
                <w:i/>
                <w:iCs/>
              </w:rPr>
              <w:t>At Level</w:t>
            </w:r>
          </w:p>
        </w:tc>
      </w:tr>
      <w:tr w:rsidR="005F114B" w:rsidRPr="00BA7B68" w14:paraId="1DFD412E" w14:textId="36223224" w:rsidTr="000E217A">
        <w:tc>
          <w:tcPr>
            <w:cnfStyle w:val="001000000000" w:firstRow="0" w:lastRow="0" w:firstColumn="1" w:lastColumn="0" w:oddVBand="0" w:evenVBand="0" w:oddHBand="0" w:evenHBand="0" w:firstRowFirstColumn="0" w:firstRowLastColumn="0" w:lastRowFirstColumn="0" w:lastRowLastColumn="0"/>
            <w:tcW w:w="1727" w:type="dxa"/>
          </w:tcPr>
          <w:p w14:paraId="4100D633" w14:textId="0F5C10FD" w:rsidR="005F114B" w:rsidRPr="0024272D" w:rsidRDefault="005F114B" w:rsidP="00156264">
            <w:pPr>
              <w:jc w:val="both"/>
              <w:rPr>
                <w:rFonts w:ascii="Times New Roman" w:eastAsiaTheme="minorEastAsia" w:hAnsi="Times New Roman" w:cs="Times New Roman"/>
              </w:rPr>
            </w:pPr>
            <m:oMathPara>
              <m:oMathParaPr>
                <m:jc m:val="right"/>
              </m:oMathParaPr>
              <m:oMath>
                <m:r>
                  <m:rPr>
                    <m:sty m:val="bi"/>
                  </m:rPr>
                  <w:rPr>
                    <w:rFonts w:ascii="Cambria Math" w:eastAsiaTheme="minorEastAsia" w:hAnsi="Cambria Math" w:cs="Times New Roman"/>
                  </w:rPr>
                  <m:t>wag</m:t>
                </m:r>
                <m:sSub>
                  <m:sSubPr>
                    <m:ctrlPr>
                      <w:rPr>
                        <w:rFonts w:ascii="Cambria Math" w:eastAsiaTheme="minorEastAsia" w:hAnsi="Cambria Math" w:cs="Times New Roman"/>
                        <w:i/>
                      </w:rPr>
                    </m:ctrlPr>
                  </m:sSubPr>
                  <m:e>
                    <m:r>
                      <m:rPr>
                        <m:sty m:val="bi"/>
                      </m:rPr>
                      <w:rPr>
                        <w:rFonts w:ascii="Cambria Math" w:eastAsiaTheme="minorEastAsia" w:hAnsi="Cambria Math" w:cs="Times New Roman"/>
                      </w:rPr>
                      <m:t>e</m:t>
                    </m:r>
                    <m:ctrlPr>
                      <w:rPr>
                        <w:rFonts w:ascii="Cambria Math" w:eastAsiaTheme="minorEastAsia" w:hAnsi="Cambria Math" w:cs="Times New Roman"/>
                        <w:b w:val="0"/>
                        <w:bCs w:val="0"/>
                        <w:i/>
                      </w:rPr>
                    </m:ctrlPr>
                  </m:e>
                  <m:sub>
                    <m:r>
                      <m:rPr>
                        <m:sty m:val="bi"/>
                      </m:rPr>
                      <w:rPr>
                        <w:rFonts w:ascii="Cambria Math" w:eastAsiaTheme="minorEastAsia" w:hAnsi="Cambria Math" w:cs="Times New Roman"/>
                      </w:rPr>
                      <m:t>male</m:t>
                    </m:r>
                  </m:sub>
                </m:sSub>
              </m:oMath>
            </m:oMathPara>
          </w:p>
        </w:tc>
        <w:tc>
          <w:tcPr>
            <w:tcW w:w="825" w:type="dxa"/>
            <w:tcBorders>
              <w:right w:val="single" w:sz="4" w:space="0" w:color="auto"/>
            </w:tcBorders>
          </w:tcPr>
          <w:p w14:paraId="58264B0D" w14:textId="7A71BF04" w:rsidR="005F114B" w:rsidRPr="00BA7B68"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501A1A79" w14:textId="18BB42CF"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0.9737</w:t>
            </w:r>
          </w:p>
        </w:tc>
        <w:tc>
          <w:tcPr>
            <w:tcW w:w="2158" w:type="dxa"/>
          </w:tcPr>
          <w:p w14:paraId="14766B40" w14:textId="79D691D4" w:rsidR="005F114B" w:rsidRPr="00BA7B68"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0.0198**</w:t>
            </w:r>
          </w:p>
        </w:tc>
        <w:tc>
          <w:tcPr>
            <w:tcW w:w="2158" w:type="dxa"/>
          </w:tcPr>
          <w:p w14:paraId="58EA51D7" w14:textId="03DE15C2"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0.2377</w:t>
            </w:r>
          </w:p>
        </w:tc>
      </w:tr>
      <w:tr w:rsidR="005F114B" w:rsidRPr="00BA7B68" w14:paraId="2EAAA222" w14:textId="305278E0"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1CB17E5E" w14:textId="4510755B"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6049B04B" w14:textId="78B9FDB4"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05FD066A" w14:textId="236E1248"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0.9606</w:t>
            </w:r>
          </w:p>
        </w:tc>
        <w:tc>
          <w:tcPr>
            <w:tcW w:w="2158" w:type="dxa"/>
            <w:tcBorders>
              <w:bottom w:val="single" w:sz="4" w:space="0" w:color="auto"/>
            </w:tcBorders>
          </w:tcPr>
          <w:p w14:paraId="56EBC9D4" w14:textId="79F56FDE"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0.0011***</w:t>
            </w:r>
          </w:p>
        </w:tc>
        <w:tc>
          <w:tcPr>
            <w:tcW w:w="2158" w:type="dxa"/>
            <w:tcBorders>
              <w:bottom w:val="single" w:sz="4" w:space="0" w:color="auto"/>
            </w:tcBorders>
          </w:tcPr>
          <w:p w14:paraId="66F4060F" w14:textId="13CF923A"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0.0181**</w:t>
            </w:r>
          </w:p>
        </w:tc>
      </w:tr>
      <w:tr w:rsidR="005F114B" w:rsidRPr="00BA7B68" w14:paraId="46BB40EA" w14:textId="77777777" w:rsidTr="000E217A">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tcPr>
          <w:p w14:paraId="1956975F" w14:textId="5F516750" w:rsidR="005F114B" w:rsidRPr="005F114B" w:rsidRDefault="005F114B" w:rsidP="00156264">
            <w:pPr>
              <w:jc w:val="both"/>
              <w:rPr>
                <w:rFonts w:ascii="Times New Roman" w:eastAsia="Calibri" w:hAnsi="Times New Roman" w:cs="Times New Roman"/>
                <w:i/>
                <w:iCs/>
              </w:rPr>
            </w:pPr>
            <w:r w:rsidRPr="005F114B">
              <w:rPr>
                <w:rFonts w:ascii="Times New Roman" w:eastAsia="Calibri" w:hAnsi="Times New Roman" w:cs="Times New Roman"/>
                <w:i/>
                <w:iCs/>
              </w:rPr>
              <w:t>First Difference</w:t>
            </w:r>
          </w:p>
        </w:tc>
        <w:tc>
          <w:tcPr>
            <w:tcW w:w="825" w:type="dxa"/>
            <w:tcBorders>
              <w:top w:val="single" w:sz="4" w:space="0" w:color="auto"/>
            </w:tcBorders>
          </w:tcPr>
          <w:p w14:paraId="29F9DD32" w14:textId="77777777"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71A79E27"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466B39F3"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top w:val="single" w:sz="4" w:space="0" w:color="auto"/>
            </w:tcBorders>
          </w:tcPr>
          <w:p w14:paraId="1A9AFBD1" w14:textId="77777777"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5F114B" w:rsidRPr="00BA7B68" w14:paraId="41A6DF8C" w14:textId="3A9961BD" w:rsidTr="000E217A">
        <w:tc>
          <w:tcPr>
            <w:cnfStyle w:val="001000000000" w:firstRow="0" w:lastRow="0" w:firstColumn="1" w:lastColumn="0" w:oddVBand="0" w:evenVBand="0" w:oddHBand="0" w:evenHBand="0" w:firstRowFirstColumn="0" w:firstRowLastColumn="0" w:lastRowFirstColumn="0" w:lastRowLastColumn="0"/>
            <w:tcW w:w="1727" w:type="dxa"/>
          </w:tcPr>
          <w:p w14:paraId="5A5477E7" w14:textId="05109D55"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male</m:t>
                    </m:r>
                  </m:sub>
                </m:sSub>
              </m:oMath>
            </m:oMathPara>
          </w:p>
        </w:tc>
        <w:tc>
          <w:tcPr>
            <w:tcW w:w="825" w:type="dxa"/>
            <w:tcBorders>
              <w:right w:val="single" w:sz="4" w:space="0" w:color="auto"/>
            </w:tcBorders>
          </w:tcPr>
          <w:p w14:paraId="7588B514" w14:textId="15DD4A2E"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tcBorders>
          </w:tcPr>
          <w:p w14:paraId="1897AA24" w14:textId="50C0138B"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0D66F3E2" w14:textId="5BD6E9AF"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Pr>
          <w:p w14:paraId="294765E8" w14:textId="63527BA0"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5F114B" w:rsidRPr="00BA7B68" w14:paraId="08AF8D70" w14:textId="331D2B61" w:rsidTr="000E217A">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tcPr>
          <w:p w14:paraId="419D7452" w14:textId="69707BE6" w:rsidR="005F114B" w:rsidRPr="003B2DD4" w:rsidRDefault="005F114B" w:rsidP="00156264">
            <w:pPr>
              <w:jc w:val="both"/>
              <w:rPr>
                <w:rFonts w:ascii="Times New Roman" w:eastAsia="Times New Roman" w:hAnsi="Times New Roman" w:cs="Times New Roman"/>
                <w:b w:val="0"/>
                <w:bCs w:val="0"/>
              </w:rPr>
            </w:pPr>
            <m:oMathPara>
              <m:oMathParaPr>
                <m:jc m:val="right"/>
              </m:oMathParaPr>
              <m:oMath>
                <m:r>
                  <m:rPr>
                    <m:sty m:val="bi"/>
                  </m:rPr>
                  <w:rPr>
                    <w:rFonts w:ascii="Cambria Math" w:eastAsia="Times New Roman" w:hAnsi="Cambria Math" w:cs="Times New Roman"/>
                  </w:rPr>
                  <m:t>wag</m:t>
                </m:r>
                <m:sSub>
                  <m:sSubPr>
                    <m:ctrlPr>
                      <w:rPr>
                        <w:rFonts w:ascii="Cambria Math" w:eastAsia="Times New Roman" w:hAnsi="Cambria Math" w:cs="Times New Roman"/>
                        <w:i/>
                      </w:rPr>
                    </m:ctrlPr>
                  </m:sSubPr>
                  <m:e>
                    <m:r>
                      <m:rPr>
                        <m:sty m:val="bi"/>
                      </m:rPr>
                      <w:rPr>
                        <w:rFonts w:ascii="Cambria Math" w:eastAsia="Times New Roman" w:hAnsi="Cambria Math" w:cs="Times New Roman"/>
                      </w:rPr>
                      <m:t>e</m:t>
                    </m:r>
                    <m:ctrlPr>
                      <w:rPr>
                        <w:rFonts w:ascii="Cambria Math" w:eastAsia="Times New Roman" w:hAnsi="Cambria Math" w:cs="Times New Roman"/>
                        <w:b w:val="0"/>
                        <w:bCs w:val="0"/>
                        <w:i/>
                      </w:rPr>
                    </m:ctrlPr>
                  </m:e>
                  <m:sub>
                    <m:r>
                      <m:rPr>
                        <m:sty m:val="bi"/>
                      </m:rPr>
                      <w:rPr>
                        <w:rFonts w:ascii="Cambria Math" w:eastAsia="Times New Roman" w:hAnsi="Cambria Math" w:cs="Times New Roman"/>
                      </w:rPr>
                      <m:t>female</m:t>
                    </m:r>
                  </m:sub>
                </m:sSub>
              </m:oMath>
            </m:oMathPara>
          </w:p>
        </w:tc>
        <w:tc>
          <w:tcPr>
            <w:tcW w:w="825" w:type="dxa"/>
            <w:tcBorders>
              <w:bottom w:val="single" w:sz="4" w:space="0" w:color="auto"/>
              <w:right w:val="single" w:sz="4" w:space="0" w:color="auto"/>
            </w:tcBorders>
          </w:tcPr>
          <w:p w14:paraId="50843D23" w14:textId="657389EB" w:rsidR="005F114B" w:rsidRDefault="005F114B"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w:t>
            </w:r>
          </w:p>
        </w:tc>
        <w:tc>
          <w:tcPr>
            <w:tcW w:w="2158" w:type="dxa"/>
            <w:tcBorders>
              <w:left w:val="single" w:sz="4" w:space="0" w:color="auto"/>
              <w:bottom w:val="single" w:sz="4" w:space="0" w:color="auto"/>
            </w:tcBorders>
          </w:tcPr>
          <w:p w14:paraId="7C2A4F43" w14:textId="73BAAEF5"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7E2FBE96" w14:textId="5ECFC201"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c>
          <w:tcPr>
            <w:tcW w:w="2158" w:type="dxa"/>
            <w:tcBorders>
              <w:bottom w:val="single" w:sz="4" w:space="0" w:color="auto"/>
            </w:tcBorders>
          </w:tcPr>
          <w:p w14:paraId="011607A0" w14:textId="6E5D8C1A" w:rsidR="005F114B" w:rsidRDefault="005F114B"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0.0000***</w:t>
            </w:r>
          </w:p>
        </w:tc>
      </w:tr>
      <w:tr w:rsidR="000E217A" w:rsidRPr="00BA7B68" w14:paraId="79553DCE" w14:textId="77777777" w:rsidTr="000E217A">
        <w:tc>
          <w:tcPr>
            <w:cnfStyle w:val="001000000000" w:firstRow="0" w:lastRow="0" w:firstColumn="1" w:lastColumn="0" w:oddVBand="0" w:evenVBand="0" w:oddHBand="0" w:evenHBand="0" w:firstRowFirstColumn="0" w:firstRowLastColumn="0" w:lastRowFirstColumn="0" w:lastRowLastColumn="0"/>
            <w:tcW w:w="9026" w:type="dxa"/>
            <w:gridSpan w:val="5"/>
            <w:tcBorders>
              <w:top w:val="single" w:sz="4" w:space="0" w:color="auto"/>
            </w:tcBorders>
          </w:tcPr>
          <w:p w14:paraId="1669F128" w14:textId="6DF16EA7" w:rsidR="000E217A" w:rsidRPr="000E217A" w:rsidRDefault="000E217A" w:rsidP="00156264">
            <w:pPr>
              <w:rPr>
                <w:rFonts w:ascii="Times New Roman" w:eastAsiaTheme="minorEastAsia" w:hAnsi="Times New Roman" w:cs="Times New Roman"/>
                <w:i/>
                <w:iCs/>
              </w:rPr>
            </w:pPr>
            <w:r>
              <w:rPr>
                <w:rFonts w:ascii="Times New Roman" w:eastAsiaTheme="minorEastAsia" w:hAnsi="Times New Roman" w:cs="Times New Roman"/>
                <w:i/>
                <w:iCs/>
              </w:rPr>
              <w:t>Null Hypotheses</w:t>
            </w:r>
          </w:p>
        </w:tc>
      </w:tr>
      <w:tr w:rsidR="000E217A" w:rsidRPr="00BA7B68" w14:paraId="254796E4" w14:textId="77777777" w:rsidTr="000E217A">
        <w:tc>
          <w:tcPr>
            <w:cnfStyle w:val="001000000000" w:firstRow="0" w:lastRow="0" w:firstColumn="1" w:lastColumn="0" w:oddVBand="0" w:evenVBand="0" w:oddHBand="0" w:evenHBand="0" w:firstRowFirstColumn="0" w:firstRowLastColumn="0" w:lastRowFirstColumn="0" w:lastRowLastColumn="0"/>
            <w:tcW w:w="1727" w:type="dxa"/>
          </w:tcPr>
          <w:p w14:paraId="5D30FD93" w14:textId="77777777" w:rsidR="000E217A" w:rsidRDefault="000E217A" w:rsidP="00156264">
            <w:pPr>
              <w:jc w:val="both"/>
              <w:rPr>
                <w:rFonts w:ascii="Calibri" w:eastAsia="Calibri" w:hAnsi="Calibri" w:cs="Times New Roman"/>
              </w:rPr>
            </w:pPr>
          </w:p>
        </w:tc>
        <w:tc>
          <w:tcPr>
            <w:tcW w:w="825" w:type="dxa"/>
          </w:tcPr>
          <w:p w14:paraId="3B7CD75B" w14:textId="77777777" w:rsidR="000E217A" w:rsidRDefault="000E217A" w:rsidP="00156264">
            <w:pPr>
              <w:jc w:val="right"/>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2158" w:type="dxa"/>
            <w:tcBorders>
              <w:left w:val="nil"/>
            </w:tcBorders>
          </w:tcPr>
          <w:p w14:paraId="3F5E8790" w14:textId="20341403"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or without drift</w:t>
            </w:r>
          </w:p>
        </w:tc>
        <w:tc>
          <w:tcPr>
            <w:tcW w:w="2158" w:type="dxa"/>
          </w:tcPr>
          <w:p w14:paraId="2883806C" w14:textId="08F0786E"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 drift</w:t>
            </w:r>
          </w:p>
        </w:tc>
        <w:tc>
          <w:tcPr>
            <w:tcW w:w="2158" w:type="dxa"/>
          </w:tcPr>
          <w:p w14:paraId="57E2724B" w14:textId="0C48D66D" w:rsidR="000E217A" w:rsidRDefault="00000000" w:rsidP="0015626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oMath>
            <w:r w:rsidR="000E217A">
              <w:rPr>
                <w:rFonts w:ascii="Times New Roman" w:eastAsiaTheme="minorEastAsia" w:hAnsi="Times New Roman" w:cs="Times New Roman"/>
              </w:rPr>
              <w:t>: Random walk without drift</w:t>
            </w:r>
          </w:p>
        </w:tc>
      </w:tr>
      <w:tr w:rsidR="000E217A" w:rsidRPr="00BA7B68" w14:paraId="16EFD217" w14:textId="77777777" w:rsidTr="002E195E">
        <w:tc>
          <w:tcPr>
            <w:cnfStyle w:val="001000000000" w:firstRow="0" w:lastRow="0" w:firstColumn="1" w:lastColumn="0" w:oddVBand="0" w:evenVBand="0" w:oddHBand="0" w:evenHBand="0" w:firstRowFirstColumn="0" w:firstRowLastColumn="0" w:lastRowFirstColumn="0" w:lastRowLastColumn="0"/>
            <w:tcW w:w="9026" w:type="dxa"/>
            <w:gridSpan w:val="5"/>
            <w:tcBorders>
              <w:bottom w:val="single" w:sz="4" w:space="0" w:color="auto"/>
            </w:tcBorders>
          </w:tcPr>
          <w:p w14:paraId="5C2BC9F6" w14:textId="6041C7C3" w:rsidR="000E217A" w:rsidRPr="000E217A" w:rsidRDefault="000E217A" w:rsidP="00156264">
            <w:pPr>
              <w:jc w:val="center"/>
              <w:rPr>
                <w:rFonts w:ascii="Times New Roman" w:eastAsia="Times New Roman" w:hAnsi="Times New Roman" w:cs="Times New Roman"/>
                <w:b w:val="0"/>
                <w:bCs w:val="0"/>
              </w:rPr>
            </w:pPr>
            <w:r w:rsidRPr="000E217A">
              <w:rPr>
                <w:rFonts w:ascii="Times New Roman" w:eastAsia="Times New Roman" w:hAnsi="Times New Roman" w:cs="Times New Roman"/>
                <w:b w:val="0"/>
                <w:bCs w:val="0"/>
              </w:rPr>
              <w:t>[*,**,***] indicate rejection</w:t>
            </w:r>
            <w:r w:rsidR="00FD4AA7">
              <w:rPr>
                <w:rFonts w:ascii="Times New Roman" w:eastAsia="Times New Roman" w:hAnsi="Times New Roman" w:cs="Times New Roman"/>
                <w:b w:val="0"/>
                <w:bCs w:val="0"/>
              </w:rPr>
              <w:t xml:space="preserve"> of null</w:t>
            </w:r>
            <w:r w:rsidRPr="000E217A">
              <w:rPr>
                <w:rFonts w:ascii="Times New Roman" w:eastAsia="Times New Roman" w:hAnsi="Times New Roman" w:cs="Times New Roman"/>
                <w:b w:val="0"/>
                <w:bCs w:val="0"/>
              </w:rPr>
              <w:t xml:space="preserve"> at the [1%,5%,10%] significance level.</w:t>
            </w:r>
          </w:p>
        </w:tc>
      </w:tr>
    </w:tbl>
    <w:p w14:paraId="03008FF5" w14:textId="690366C4" w:rsidR="00FD4AA7" w:rsidRDefault="006C622A" w:rsidP="00156264">
      <w:pPr>
        <w:spacing w:before="240" w:line="480" w:lineRule="auto"/>
        <w:rPr>
          <w:rFonts w:eastAsiaTheme="minorEastAsia"/>
        </w:rPr>
      </w:pPr>
      <w:r>
        <w:rPr>
          <w:rFonts w:eastAsiaTheme="minorEastAsia"/>
        </w:rPr>
        <w:t xml:space="preserve">We find that adult male and female wages show highly statistically significant stationarity </w:t>
      </w:r>
      <w:r w:rsidR="00477910">
        <w:rPr>
          <w:rFonts w:eastAsiaTheme="minorEastAsia"/>
        </w:rPr>
        <w:t xml:space="preserve">when differenced once, </w:t>
      </w:r>
      <w:r>
        <w:rPr>
          <w:rFonts w:eastAsiaTheme="minorEastAsia"/>
        </w:rPr>
        <w:t xml:space="preserve">in </w:t>
      </w:r>
      <w:r w:rsidR="00FD4AA7">
        <w:rPr>
          <w:rFonts w:eastAsiaTheme="minorEastAsia"/>
        </w:rPr>
        <w:t>all scenarios</w:t>
      </w:r>
      <w:r>
        <w:rPr>
          <w:rFonts w:eastAsiaTheme="minorEastAsia"/>
        </w:rPr>
        <w:t xml:space="preserve">. </w:t>
      </w:r>
      <w:r w:rsidR="00C8609C">
        <w:rPr>
          <w:rFonts w:eastAsiaTheme="minorEastAsia"/>
        </w:rPr>
        <w:t xml:space="preserve">This suggests that </w:t>
      </w:r>
      <w:r>
        <w:rPr>
          <w:rFonts w:eastAsiaTheme="minorEastAsia"/>
        </w:rPr>
        <w:t>general earnings stationarity would be more conventionally significant given more observations</w:t>
      </w:r>
      <w:r w:rsidR="00C8609C">
        <w:rPr>
          <w:rFonts w:eastAsiaTheme="minorEastAsia"/>
        </w:rPr>
        <w:t xml:space="preserve">. We therefore take </w:t>
      </w:r>
      <m:oMath>
        <m:r>
          <m:rPr>
            <m:sty m:val="p"/>
          </m:rPr>
          <w:rPr>
            <w:rFonts w:ascii="Cambria Math" w:eastAsiaTheme="minorEastAsia" w:hAnsi="Cambria Math"/>
          </w:rPr>
          <m:t>Δ</m:t>
        </m:r>
        <m:r>
          <w:rPr>
            <w:rFonts w:ascii="Cambria Math" w:eastAsiaTheme="minorEastAsia" w:hAnsi="Cambria Math"/>
          </w:rPr>
          <m:t>wages</m:t>
        </m:r>
      </m:oMath>
      <w:r w:rsidR="00C8609C">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unemp</m:t>
        </m:r>
      </m:oMath>
      <w:r w:rsidR="00C8609C">
        <w:rPr>
          <w:rFonts w:eastAsiaTheme="minorEastAsia"/>
        </w:rPr>
        <w:t xml:space="preserve"> as stationary with a structural break during 2007</w:t>
      </w:r>
      <w:r>
        <w:rPr>
          <w:rFonts w:eastAsiaTheme="minorEastAsia"/>
        </w:rPr>
        <w:t xml:space="preserve"> </w:t>
      </w:r>
      <w:r w:rsidR="00477910">
        <w:rPr>
          <w:rFonts w:eastAsiaTheme="minorEastAsia"/>
        </w:rPr>
        <w:t>(</w:t>
      </w:r>
      <w:r w:rsidR="00C8609C">
        <w:rPr>
          <w:rFonts w:eastAsiaTheme="minorEastAsia"/>
        </w:rPr>
        <w:t xml:space="preserve">the AO </w:t>
      </w:r>
      <w:r>
        <w:rPr>
          <w:rFonts w:eastAsiaTheme="minorEastAsia"/>
        </w:rPr>
        <w:t>break-date</w:t>
      </w:r>
      <w:r w:rsidR="00C8609C">
        <w:rPr>
          <w:rFonts w:eastAsiaTheme="minorEastAsia"/>
        </w:rPr>
        <w:t xml:space="preserve"> is preferred because a sudden structural break more accurately reflects the 2007 financial crisis which </w:t>
      </w:r>
      <w:r>
        <w:rPr>
          <w:rFonts w:eastAsiaTheme="minorEastAsia"/>
        </w:rPr>
        <w:t xml:space="preserve">is </w:t>
      </w:r>
      <w:r w:rsidR="00983057">
        <w:rPr>
          <w:rFonts w:eastAsiaTheme="minorEastAsia"/>
        </w:rPr>
        <w:t>likely</w:t>
      </w:r>
      <w:r>
        <w:rPr>
          <w:rFonts w:eastAsiaTheme="minorEastAsia"/>
        </w:rPr>
        <w:t xml:space="preserve"> what is captured by the </w:t>
      </w:r>
      <w:r w:rsidR="00FD4AA7">
        <w:rPr>
          <w:rFonts w:eastAsiaTheme="minorEastAsia"/>
        </w:rPr>
        <w:t>estimated</w:t>
      </w:r>
      <w:r>
        <w:rPr>
          <w:rFonts w:eastAsiaTheme="minorEastAsia"/>
        </w:rPr>
        <w:t xml:space="preserve"> break</w:t>
      </w:r>
      <w:r w:rsidR="00FD4AA7">
        <w:rPr>
          <w:rFonts w:eastAsiaTheme="minorEastAsia"/>
        </w:rPr>
        <w:t xml:space="preserve"> </w:t>
      </w:r>
      <w:r>
        <w:rPr>
          <w:rFonts w:eastAsiaTheme="minorEastAsia"/>
        </w:rPr>
        <w:t>date</w:t>
      </w:r>
      <w:r w:rsidR="00477910">
        <w:rPr>
          <w:rFonts w:eastAsiaTheme="minorEastAsia"/>
        </w:rPr>
        <w:t>)</w:t>
      </w:r>
      <w:r>
        <w:rPr>
          <w:rFonts w:eastAsiaTheme="minorEastAsia"/>
        </w:rPr>
        <w:t xml:space="preserve">. </w:t>
      </w:r>
      <w:r w:rsidR="008F6856">
        <w:rPr>
          <w:rFonts w:eastAsiaTheme="minorEastAsia"/>
        </w:rPr>
        <w:t xml:space="preserve">As </w:t>
      </w:r>
      <w:proofErr w:type="spellStart"/>
      <w:r w:rsidR="008F6856">
        <w:rPr>
          <w:rFonts w:eastAsiaTheme="minorEastAsia"/>
        </w:rPr>
        <w:t>Brocek</w:t>
      </w:r>
      <w:proofErr w:type="spellEnd"/>
      <w:r w:rsidR="008F6856">
        <w:rPr>
          <w:rFonts w:eastAsiaTheme="minorEastAsia"/>
        </w:rPr>
        <w:t xml:space="preserve"> (2018) notes, this implies that relationships found between wage growth and other variables will be weaker in post-crisis years</w:t>
      </w:r>
      <w:r w:rsidR="005F114B">
        <w:rPr>
          <w:rFonts w:eastAsiaTheme="minorEastAsia"/>
        </w:rPr>
        <w:t xml:space="preserve"> – an alternate specification could be devised to break in 2007, however </w:t>
      </w:r>
      <w:commentRangeStart w:id="39"/>
      <w:r w:rsidR="00FD4AA7">
        <w:rPr>
          <w:rFonts w:eastAsiaTheme="minorEastAsia"/>
        </w:rPr>
        <w:t>lack of observations on either side of the break-point would probably skew coefficients towards insignificance or spurious significance.</w:t>
      </w:r>
      <w:r w:rsidR="005F114B">
        <w:rPr>
          <w:rFonts w:eastAsiaTheme="minorEastAsia"/>
        </w:rPr>
        <w:t xml:space="preserve"> </w:t>
      </w:r>
      <w:commentRangeEnd w:id="39"/>
      <w:r w:rsidR="00B315AC">
        <w:rPr>
          <w:rStyle w:val="CommentReference"/>
        </w:rPr>
        <w:commentReference w:id="39"/>
      </w:r>
    </w:p>
    <w:p w14:paraId="3C06B1DE" w14:textId="35FCFFFA" w:rsidR="008B0BC5" w:rsidRDefault="00FD4AA7" w:rsidP="00156264">
      <w:pPr>
        <w:spacing w:before="240" w:line="480" w:lineRule="auto"/>
        <w:rPr>
          <w:rFonts w:eastAsiaTheme="minorEastAsia"/>
        </w:rPr>
      </w:pPr>
      <w:r>
        <w:rPr>
          <w:rFonts w:eastAsiaTheme="minorEastAsia"/>
        </w:rPr>
        <w:t>We therefore regress in first differences across 1987-2019 using the following baseline specification:</w:t>
      </w:r>
    </w:p>
    <w:p w14:paraId="489E0535" w14:textId="4648CEE1" w:rsidR="008B0BC5" w:rsidRPr="008B0BC5" w:rsidRDefault="00000000" w:rsidP="00156264">
      <w:pPr>
        <w:spacing w:line="480" w:lineRule="auto"/>
        <w:rPr>
          <w:rFonts w:eastAsiaTheme="minorEastAsia"/>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w:rPr>
                  <w:rFonts w:ascii="Cambria Math" w:hAnsi="Cambria Math"/>
                  <w:sz w:val="20"/>
                  <w:szCs w:val="20"/>
                </w:rPr>
                <m:t xml:space="preserve"> </m:t>
              </m:r>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wage</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pro</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r>
                <w:rPr>
                  <w:rFonts w:ascii="Cambria Math" w:hAnsi="Cambria Math"/>
                  <w:sz w:val="20"/>
                  <w:szCs w:val="20"/>
                </w:rPr>
                <m:t>unem</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t-i-1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nary>
            <m:naryPr>
              <m:chr m:val="∑"/>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2</m:t>
              </m:r>
            </m:sup>
            <m:e>
              <m:r>
                <m:rPr>
                  <m:sty m:val="p"/>
                </m:rPr>
                <w:rPr>
                  <w:rFonts w:ascii="Cambria Math" w:hAnsi="Cambria Math"/>
                  <w:sz w:val="20"/>
                  <w:szCs w:val="20"/>
                </w:rPr>
                <m:t>Δ</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hour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t-i</m:t>
                      </m:r>
                    </m:sub>
                  </m:sSub>
                </m:e>
              </m:func>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t</m:t>
              </m:r>
            </m:sub>
          </m:sSub>
        </m:oMath>
      </m:oMathPara>
    </w:p>
    <w:p w14:paraId="6C61789A" w14:textId="0F202856" w:rsidR="00477910" w:rsidRDefault="00477910" w:rsidP="00156264">
      <w:pPr>
        <w:pStyle w:val="Heading2"/>
        <w:spacing w:line="480" w:lineRule="auto"/>
        <w:rPr>
          <w:noProof/>
        </w:rPr>
      </w:pPr>
      <w:r>
        <w:rPr>
          <w:noProof/>
        </w:rPr>
        <w:t>Alternative Specifications</w:t>
      </w:r>
    </w:p>
    <w:p w14:paraId="7678B728" w14:textId="14698CEF" w:rsidR="00477910" w:rsidRDefault="00477910" w:rsidP="00156264">
      <w:pPr>
        <w:spacing w:line="480" w:lineRule="auto"/>
      </w:pPr>
      <w:r>
        <w:t xml:space="preserve">Alternative specifications will extend the analysis, such as regressing using </w:t>
      </w:r>
      <w:r>
        <w:rPr>
          <w:i/>
          <w:iCs/>
        </w:rPr>
        <w:t>average</w:t>
      </w:r>
      <w:r>
        <w:t xml:space="preserve"> </w:t>
      </w:r>
      <w:r>
        <w:rPr>
          <w:i/>
          <w:iCs/>
        </w:rPr>
        <w:t>compensation</w:t>
      </w:r>
      <w:r>
        <w:t xml:space="preserve"> rather than </w:t>
      </w:r>
      <w:r>
        <w:rPr>
          <w:i/>
          <w:iCs/>
        </w:rPr>
        <w:t>median earnings</w:t>
      </w:r>
      <w:r>
        <w:t>; this allows us to factor in previously unavailable data viz. the wage wedge, at the same time obscuring the effects of inequality.</w:t>
      </w:r>
      <w:r w:rsidR="00983057">
        <w:t xml:space="preserve"> T</w:t>
      </w:r>
      <w:r>
        <w:t xml:space="preserve">hese alternative specifications – as well as the baseline – will </w:t>
      </w:r>
      <w:r w:rsidR="00983057">
        <w:t xml:space="preserve">also </w:t>
      </w:r>
      <w:r>
        <w:t xml:space="preserve">be subject to robustness checks. Rather than using new models, robustness checks will typically consist of the substitution of variable data for alternative data that accounts for certain problems raised in the literature, e.g., </w:t>
      </w:r>
      <w:commentRangeStart w:id="40"/>
      <w:r>
        <w:t xml:space="preserve">using the 25-49yr old unemployment range to discount effects of demographic shift, or using </w:t>
      </w:r>
      <w:r>
        <w:rPr>
          <w:i/>
          <w:iCs/>
        </w:rPr>
        <w:t>hourly</w:t>
      </w:r>
      <w:r>
        <w:t xml:space="preserve"> median earnings data, which is only available from 1997.</w:t>
      </w:r>
      <w:commentRangeEnd w:id="40"/>
      <w:r w:rsidR="00B315AC">
        <w:rPr>
          <w:rStyle w:val="CommentReference"/>
        </w:rPr>
        <w:commentReference w:id="40"/>
      </w:r>
      <w:r>
        <w:t xml:space="preserve"> New specifications and robustness checks are formalised in table </w:t>
      </w:r>
      <w:r>
        <w:rPr>
          <w:i/>
          <w:iCs/>
        </w:rPr>
        <w:t>x</w:t>
      </w:r>
      <w:r>
        <w:t>.</w:t>
      </w:r>
    </w:p>
    <w:tbl>
      <w:tblPr>
        <w:tblStyle w:val="PlainTable5"/>
        <w:tblW w:w="0" w:type="auto"/>
        <w:tblLook w:val="04A0" w:firstRow="1" w:lastRow="0" w:firstColumn="1" w:lastColumn="0" w:noHBand="0" w:noVBand="1"/>
      </w:tblPr>
      <w:tblGrid>
        <w:gridCol w:w="1043"/>
        <w:gridCol w:w="2017"/>
        <w:gridCol w:w="1458"/>
        <w:gridCol w:w="1436"/>
        <w:gridCol w:w="1276"/>
        <w:gridCol w:w="1796"/>
      </w:tblGrid>
      <w:tr w:rsidR="00B8503C" w14:paraId="06163D36" w14:textId="1D76DF73" w:rsidTr="00883A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3" w:type="dxa"/>
          </w:tcPr>
          <w:p w14:paraId="46D24183" w14:textId="7BCCD237" w:rsidR="00477910" w:rsidRPr="00477910" w:rsidRDefault="00B8503C" w:rsidP="00156264">
            <w:pPr>
              <w:rPr>
                <w:rFonts w:ascii="Times New Roman" w:hAnsi="Times New Roman" w:cs="Times New Roman"/>
              </w:rPr>
            </w:pPr>
            <w:commentRangeStart w:id="41"/>
            <w:proofErr w:type="spellStart"/>
            <w:r w:rsidRPr="005A7B07">
              <w:rPr>
                <w:rFonts w:ascii="Times New Roman" w:hAnsi="Times New Roman" w:cs="Times New Roman"/>
                <w:sz w:val="22"/>
                <w:szCs w:val="18"/>
              </w:rPr>
              <w:t>Specifi</w:t>
            </w:r>
            <w:proofErr w:type="spellEnd"/>
            <w:r w:rsidR="005A7B07">
              <w:rPr>
                <w:rFonts w:ascii="Times New Roman" w:hAnsi="Times New Roman" w:cs="Times New Roman"/>
                <w:sz w:val="22"/>
                <w:szCs w:val="18"/>
              </w:rPr>
              <w:t>-</w:t>
            </w:r>
            <w:r w:rsidRPr="005A7B07">
              <w:rPr>
                <w:rFonts w:ascii="Times New Roman" w:hAnsi="Times New Roman" w:cs="Times New Roman"/>
                <w:sz w:val="22"/>
                <w:szCs w:val="18"/>
              </w:rPr>
              <w:t>cation</w:t>
            </w:r>
          </w:p>
        </w:tc>
        <w:tc>
          <w:tcPr>
            <w:tcW w:w="2017" w:type="dxa"/>
            <w:tcBorders>
              <w:bottom w:val="single" w:sz="4" w:space="0" w:color="auto"/>
            </w:tcBorders>
            <w:vAlign w:val="center"/>
          </w:tcPr>
          <w:p w14:paraId="0B281450" w14:textId="393999BA"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wage</m:t>
                </m:r>
              </m:oMath>
            </m:oMathPara>
          </w:p>
        </w:tc>
        <w:tc>
          <w:tcPr>
            <w:tcW w:w="1458" w:type="dxa"/>
            <w:tcBorders>
              <w:bottom w:val="single" w:sz="4" w:space="0" w:color="auto"/>
            </w:tcBorders>
            <w:vAlign w:val="center"/>
          </w:tcPr>
          <w:p w14:paraId="1B9FECC0" w14:textId="525DD32C" w:rsidR="00477910" w:rsidRPr="00477910" w:rsidRDefault="00477910" w:rsidP="00156264">
            <w:pPr>
              <w:tabs>
                <w:tab w:val="left" w:pos="1277"/>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prod</m:t>
                </m:r>
              </m:oMath>
            </m:oMathPara>
          </w:p>
        </w:tc>
        <w:tc>
          <w:tcPr>
            <w:tcW w:w="1436" w:type="dxa"/>
            <w:tcBorders>
              <w:bottom w:val="single" w:sz="4" w:space="0" w:color="auto"/>
            </w:tcBorders>
            <w:vAlign w:val="center"/>
          </w:tcPr>
          <w:p w14:paraId="614A3141" w14:textId="09692008"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unemp</m:t>
                </m:r>
              </m:oMath>
            </m:oMathPara>
          </w:p>
        </w:tc>
        <w:tc>
          <w:tcPr>
            <w:tcW w:w="1276" w:type="dxa"/>
            <w:tcBorders>
              <w:bottom w:val="single" w:sz="4" w:space="0" w:color="auto"/>
            </w:tcBorders>
            <w:vAlign w:val="center"/>
          </w:tcPr>
          <w:p w14:paraId="76506A98" w14:textId="351BD555"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m:oMathPara>
              <m:oMath>
                <m:r>
                  <w:rPr>
                    <w:rFonts w:ascii="Cambria Math" w:hAnsi="Cambria Math" w:cs="Times New Roman"/>
                  </w:rPr>
                  <m:t>hours</m:t>
                </m:r>
              </m:oMath>
            </m:oMathPara>
          </w:p>
        </w:tc>
        <w:tc>
          <w:tcPr>
            <w:tcW w:w="1796" w:type="dxa"/>
            <w:tcBorders>
              <w:bottom w:val="single" w:sz="4" w:space="0" w:color="auto"/>
            </w:tcBorders>
            <w:vAlign w:val="center"/>
          </w:tcPr>
          <w:p w14:paraId="7466F5D9" w14:textId="26A1EAA7" w:rsidR="00477910" w:rsidRPr="00477910" w:rsidRDefault="00477910" w:rsidP="0015626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8503C">
              <w:rPr>
                <w:rFonts w:ascii="Times New Roman" w:eastAsia="Times New Roman" w:hAnsi="Times New Roman" w:cs="Times New Roman"/>
                <w:sz w:val="20"/>
                <w:szCs w:val="16"/>
              </w:rPr>
              <w:t>Extra variables</w:t>
            </w:r>
          </w:p>
        </w:tc>
      </w:tr>
      <w:tr w:rsidR="005A7B07" w14:paraId="368D9A9E" w14:textId="2CF27314"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1E36FAFD" w14:textId="3554F53F" w:rsidR="00477910" w:rsidRPr="00477910" w:rsidRDefault="00477910" w:rsidP="00156264">
            <w:pPr>
              <w:rPr>
                <w:rFonts w:ascii="Times New Roman" w:hAnsi="Times New Roman" w:cs="Times New Roman"/>
              </w:rPr>
            </w:pPr>
            <w:r w:rsidRPr="005A7B07">
              <w:rPr>
                <w:rFonts w:ascii="Times New Roman" w:hAnsi="Times New Roman" w:cs="Times New Roman"/>
                <w:sz w:val="24"/>
                <w:szCs w:val="20"/>
              </w:rPr>
              <w:t>Baseline</w:t>
            </w:r>
          </w:p>
        </w:tc>
        <w:tc>
          <w:tcPr>
            <w:tcW w:w="201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E47827E" w14:textId="18D7B68D"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Median weekly earnings</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65F9A8" w14:textId="305FE92E"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Net Domestic Product per hour</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2792B9" w14:textId="0EF98E17"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16+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34A43E" w14:textId="0AF703AA"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Hours worked across the whole economy</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C3599CF" w14:textId="4729F752" w:rsidR="00477910" w:rsidRPr="00477910" w:rsidRDefault="00477910"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N/A</w:t>
            </w:r>
          </w:p>
        </w:tc>
      </w:tr>
      <w:tr w:rsidR="00883A45" w14:paraId="2A989C02" w14:textId="5F5A8858" w:rsidTr="00883A45">
        <w:trPr>
          <w:trHeight w:val="58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71716CCC" w14:textId="51EF01DC" w:rsidR="00477910" w:rsidRPr="00477910" w:rsidRDefault="00477910" w:rsidP="00156264">
            <w:pPr>
              <w:rPr>
                <w:rFonts w:ascii="Times New Roman" w:hAnsi="Times New Roman" w:cs="Times New Roman"/>
              </w:rPr>
            </w:pPr>
            <w:r>
              <w:rPr>
                <w:rFonts w:ascii="Times New Roman" w:hAnsi="Times New Roman" w:cs="Times New Roman"/>
              </w:rPr>
              <w:t>A1</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2767C04D" w14:textId="206EDFBC" w:rsidR="00477910" w:rsidRPr="00477910" w:rsidRDefault="00477910"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77910">
              <w:rPr>
                <w:rFonts w:ascii="Times New Roman" w:hAnsi="Times New Roman" w:cs="Times New Roman"/>
                <w:sz w:val="20"/>
                <w:szCs w:val="20"/>
              </w:rPr>
              <w:t xml:space="preserve">Average </w:t>
            </w:r>
            <w:r>
              <w:rPr>
                <w:rFonts w:ascii="Times New Roman" w:hAnsi="Times New Roman" w:cs="Times New Roman"/>
                <w:sz w:val="20"/>
                <w:szCs w:val="20"/>
              </w:rPr>
              <w:t>hourly compensation</w:t>
            </w:r>
            <w:r w:rsidR="00983057">
              <w:rPr>
                <w:rFonts w:ascii="Times New Roman" w:hAnsi="Times New Roman" w:cs="Times New Roman"/>
                <w:sz w:val="20"/>
                <w:szCs w:val="20"/>
              </w:rPr>
              <w:t xml:space="preserve">, renamed </w:t>
            </w:r>
            <m:oMath>
              <m:r>
                <w:rPr>
                  <w:rFonts w:ascii="Cambria Math" w:hAnsi="Cambria Math" w:cs="Times New Roman"/>
                  <w:sz w:val="20"/>
                  <w:szCs w:val="20"/>
                </w:rPr>
                <m:t>comp</m:t>
              </m:r>
            </m:oMath>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2491CEB" w14:textId="75974A0E"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9E74022" w14:textId="4A49ECB5"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942D40" w14:textId="729ABBA8" w:rsidR="00477910" w:rsidRPr="00477910" w:rsidRDefault="000E2258"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Not included</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F2D7269" w14:textId="243F33C9" w:rsidR="00477910" w:rsidRPr="00477910"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5A7B07" w14:paraId="1C0AD581" w14:textId="7D8AE2D5"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3BA5D590" w14:textId="0056CC5B" w:rsidR="00477910" w:rsidRPr="00477910" w:rsidRDefault="00B8503C" w:rsidP="00156264">
            <w:pPr>
              <w:rPr>
                <w:rFonts w:ascii="Times New Roman" w:hAnsi="Times New Roman" w:cs="Times New Roman"/>
              </w:rPr>
            </w:pPr>
            <w:r>
              <w:rPr>
                <w:rFonts w:ascii="Times New Roman" w:hAnsi="Times New Roman" w:cs="Times New Roman"/>
              </w:rPr>
              <w:t>A2</w:t>
            </w:r>
          </w:p>
        </w:tc>
        <w:tc>
          <w:tcPr>
            <w:tcW w:w="20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3FED12C" w14:textId="5B1C0A2C"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1AB7959" w14:textId="07D85DC7"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5B288A" w14:textId="6AFF437C"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62F34D6" w14:textId="2F95DCD4"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42D0A87" w14:textId="7B446AE7" w:rsidR="00477910" w:rsidRPr="00477910"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Year-on-year inflation rate introduced as control variable (Nasir et al., 2022).</w:t>
            </w:r>
          </w:p>
        </w:tc>
      </w:tr>
      <w:tr w:rsidR="005A7B07" w14:paraId="65F808FF"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B36823C" w14:textId="3B35BE01" w:rsidR="00B8503C" w:rsidRDefault="00B8503C" w:rsidP="00156264">
            <w:pPr>
              <w:rPr>
                <w:rFonts w:ascii="Times New Roman" w:hAnsi="Times New Roman" w:cs="Times New Roman"/>
              </w:rPr>
            </w:pPr>
            <w:r>
              <w:rPr>
                <w:rFonts w:ascii="Times New Roman" w:hAnsi="Times New Roman" w:cs="Times New Roman"/>
              </w:rPr>
              <w:t>A3</w:t>
            </w:r>
          </w:p>
        </w:tc>
        <w:tc>
          <w:tcPr>
            <w:tcW w:w="2017" w:type="dxa"/>
            <w:tcBorders>
              <w:top w:val="single" w:sz="4" w:space="0" w:color="auto"/>
              <w:left w:val="single" w:sz="4" w:space="0" w:color="auto"/>
              <w:bottom w:val="single" w:sz="4" w:space="0" w:color="auto"/>
              <w:right w:val="single" w:sz="4" w:space="0" w:color="auto"/>
            </w:tcBorders>
            <w:shd w:val="clear" w:color="auto" w:fill="FFD1EB"/>
          </w:tcPr>
          <w:p w14:paraId="352F04C0" w14:textId="052CE59D" w:rsidR="00B8503C" w:rsidRDefault="005A7B07"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r w:rsidRPr="005A7B07">
              <w:rPr>
                <w:rFonts w:ascii="Times New Roman" w:hAnsi="Times New Roman" w:cs="Times New Roman"/>
                <w:sz w:val="20"/>
                <w:szCs w:val="20"/>
                <w:vertAlign w:val="superscript"/>
              </w:rPr>
              <w:t>th</w:t>
            </w:r>
            <w:r>
              <w:rPr>
                <w:rFonts w:ascii="Times New Roman" w:hAnsi="Times New Roman" w:cs="Times New Roman"/>
                <w:sz w:val="20"/>
                <w:szCs w:val="20"/>
              </w:rPr>
              <w:t>-90</w:t>
            </w:r>
            <w:r w:rsidRPr="005A7B07">
              <w:rPr>
                <w:rFonts w:ascii="Times New Roman" w:hAnsi="Times New Roman" w:cs="Times New Roman"/>
                <w:sz w:val="20"/>
                <w:szCs w:val="20"/>
                <w:vertAlign w:val="superscript"/>
              </w:rPr>
              <w:t>th</w:t>
            </w:r>
            <w:r>
              <w:rPr>
                <w:rFonts w:ascii="Times New Roman" w:hAnsi="Times New Roman" w:cs="Times New Roman"/>
                <w:sz w:val="20"/>
                <w:szCs w:val="20"/>
              </w:rPr>
              <w:t xml:space="preserve"> percentiles,</w:t>
            </w:r>
            <w:r w:rsidR="00B8503C">
              <w:rPr>
                <w:rFonts w:ascii="Times New Roman" w:hAnsi="Times New Roman" w:cs="Times New Roman"/>
                <w:sz w:val="20"/>
                <w:szCs w:val="20"/>
              </w:rPr>
              <w:t xml:space="preserve"> </w:t>
            </w:r>
            <w:r w:rsidR="00883A45">
              <w:rPr>
                <w:rFonts w:ascii="Times New Roman" w:hAnsi="Times New Roman" w:cs="Times New Roman"/>
                <w:sz w:val="20"/>
                <w:szCs w:val="20"/>
              </w:rPr>
              <w:t xml:space="preserve">gross </w:t>
            </w:r>
            <w:r w:rsidR="00B8503C">
              <w:rPr>
                <w:rFonts w:ascii="Times New Roman" w:hAnsi="Times New Roman" w:cs="Times New Roman"/>
                <w:sz w:val="20"/>
                <w:szCs w:val="20"/>
              </w:rPr>
              <w:t>hourly earnings, 1997-2019</w:t>
            </w: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7D60221" w14:textId="683A8B8C"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43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81C97AA" w14:textId="0118B64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27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BF308E9" w14:textId="5EC97C3F"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As above</w:t>
            </w:r>
          </w:p>
        </w:tc>
        <w:tc>
          <w:tcPr>
            <w:tcW w:w="179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5A9964E" w14:textId="1E64F525"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N/A</w:t>
            </w:r>
          </w:p>
        </w:tc>
      </w:tr>
      <w:tr w:rsidR="000E2258" w14:paraId="0C22EA08"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top w:val="single" w:sz="4" w:space="0" w:color="auto"/>
              <w:right w:val="single" w:sz="4" w:space="0" w:color="auto"/>
            </w:tcBorders>
          </w:tcPr>
          <w:p w14:paraId="1F95B1E5" w14:textId="61ABDDF7" w:rsidR="00B8503C" w:rsidRDefault="00B8503C" w:rsidP="00156264">
            <w:pPr>
              <w:rPr>
                <w:rFonts w:ascii="Times New Roman" w:hAnsi="Times New Roman" w:cs="Times New Roman"/>
              </w:rPr>
            </w:pPr>
            <w:r>
              <w:rPr>
                <w:rFonts w:ascii="Times New Roman" w:hAnsi="Times New Roman" w:cs="Times New Roman"/>
              </w:rPr>
              <w:t>R1</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4CD656C3" w14:textId="5B116406"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5CB55FF" w14:textId="58C12208"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Net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74AF0BB3" w14:textId="10018609"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7A60B9BA" w14:textId="22FD7E6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6BC1FD65" w14:textId="3166080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44F4B437"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6DDFC57F" w14:textId="2C16FB08" w:rsidR="00B8503C" w:rsidRDefault="00B8503C" w:rsidP="00156264">
            <w:pPr>
              <w:rPr>
                <w:rFonts w:ascii="Times New Roman" w:hAnsi="Times New Roman" w:cs="Times New Roman"/>
              </w:rPr>
            </w:pPr>
            <w:r>
              <w:rPr>
                <w:rFonts w:ascii="Times New Roman" w:hAnsi="Times New Roman" w:cs="Times New Roman"/>
              </w:rPr>
              <w:t>R2</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3CA89D9C" w14:textId="253812DB"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2BB348E8" w14:textId="28F3C46F"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Gross Domestic </w:t>
            </w:r>
            <w:r>
              <w:rPr>
                <w:rFonts w:ascii="Times New Roman" w:hAnsi="Times New Roman" w:cs="Times New Roman"/>
                <w:sz w:val="20"/>
                <w:szCs w:val="20"/>
              </w:rPr>
              <w:lastRenderedPageBreak/>
              <w:t>Product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800C0F4" w14:textId="5FB573CD"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FF70DDB" w14:textId="3547B3B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73DB73C1" w14:textId="56667FF5"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0E2258" w14:paraId="5B891354" w14:textId="77777777" w:rsidTr="0088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9DBDB3" w14:textId="37DEF13B" w:rsidR="00B8503C" w:rsidRDefault="00B8503C" w:rsidP="00156264">
            <w:pPr>
              <w:rPr>
                <w:rFonts w:ascii="Times New Roman" w:hAnsi="Times New Roman" w:cs="Times New Roman"/>
              </w:rPr>
            </w:pPr>
            <w:r>
              <w:rPr>
                <w:rFonts w:ascii="Times New Roman" w:hAnsi="Times New Roman" w:cs="Times New Roman"/>
              </w:rPr>
              <w:t>R3</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8831B1F" w14:textId="3F7743B6"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tcPr>
          <w:p w14:paraId="58B45CB7" w14:textId="3B53F04A"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Gross Value Added per hour</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A55AAFB" w14:textId="4E12B37D"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638D1222" w14:textId="3179CC32"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35FD8FF9" w14:textId="1894F588" w:rsidR="00B8503C" w:rsidRDefault="00B8503C"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883A45" w14:paraId="72F13461" w14:textId="77777777" w:rsidTr="00883A45">
        <w:tc>
          <w:tcPr>
            <w:cnfStyle w:val="001000000000" w:firstRow="0" w:lastRow="0" w:firstColumn="1" w:lastColumn="0" w:oddVBand="0" w:evenVBand="0" w:oddHBand="0" w:evenHBand="0" w:firstRowFirstColumn="0" w:firstRowLastColumn="0" w:lastRowFirstColumn="0" w:lastRowLastColumn="0"/>
            <w:tcW w:w="1043" w:type="dxa"/>
            <w:tcBorders>
              <w:right w:val="single" w:sz="4" w:space="0" w:color="auto"/>
            </w:tcBorders>
          </w:tcPr>
          <w:p w14:paraId="02618213" w14:textId="6C821444" w:rsidR="00B8503C" w:rsidRDefault="00B8503C" w:rsidP="00156264">
            <w:pPr>
              <w:rPr>
                <w:rFonts w:ascii="Times New Roman" w:hAnsi="Times New Roman" w:cs="Times New Roman"/>
              </w:rPr>
            </w:pPr>
            <w:r>
              <w:rPr>
                <w:rFonts w:ascii="Times New Roman" w:hAnsi="Times New Roman" w:cs="Times New Roman"/>
              </w:rPr>
              <w:t>R4</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71C7C57A" w14:textId="36B9A9E4"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17EFCA78" w14:textId="217CB519"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tcPr>
          <w:p w14:paraId="65370C6C" w14:textId="6627BB6A"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25-49yr old unemployment rate</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BE4793C" w14:textId="46DCB702"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shd w:val="clear" w:color="auto" w:fill="FFC9C9"/>
          </w:tcPr>
          <w:p w14:paraId="570B98C9" w14:textId="4CF7102B" w:rsidR="00B8503C" w:rsidRDefault="00B8503C" w:rsidP="001562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r>
      <w:tr w:rsidR="005A7B07" w14:paraId="3C20D7C5" w14:textId="77777777" w:rsidTr="00883A45">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1043" w:type="dxa"/>
            <w:tcBorders>
              <w:bottom w:val="single" w:sz="4" w:space="0" w:color="auto"/>
              <w:right w:val="single" w:sz="4" w:space="0" w:color="auto"/>
            </w:tcBorders>
          </w:tcPr>
          <w:p w14:paraId="303F93E6" w14:textId="1DDFFED5" w:rsidR="00760281" w:rsidRDefault="00760281" w:rsidP="00156264">
            <w:pPr>
              <w:rPr>
                <w:rFonts w:ascii="Times New Roman" w:hAnsi="Times New Roman" w:cs="Times New Roman"/>
              </w:rPr>
            </w:pPr>
            <w:r>
              <w:rPr>
                <w:rFonts w:ascii="Times New Roman" w:hAnsi="Times New Roman" w:cs="Times New Roman"/>
              </w:rPr>
              <w:t>R5</w:t>
            </w:r>
          </w:p>
        </w:tc>
        <w:tc>
          <w:tcPr>
            <w:tcW w:w="2017" w:type="dxa"/>
            <w:tcBorders>
              <w:top w:val="single" w:sz="4" w:space="0" w:color="auto"/>
              <w:left w:val="single" w:sz="4" w:space="0" w:color="auto"/>
              <w:bottom w:val="single" w:sz="4" w:space="0" w:color="auto"/>
              <w:right w:val="single" w:sz="4" w:space="0" w:color="auto"/>
            </w:tcBorders>
            <w:shd w:val="clear" w:color="auto" w:fill="FFC9C9"/>
          </w:tcPr>
          <w:p w14:paraId="1219B5B3" w14:textId="353FE621"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58" w:type="dxa"/>
            <w:tcBorders>
              <w:top w:val="single" w:sz="4" w:space="0" w:color="auto"/>
              <w:left w:val="single" w:sz="4" w:space="0" w:color="auto"/>
              <w:bottom w:val="single" w:sz="4" w:space="0" w:color="auto"/>
              <w:right w:val="single" w:sz="4" w:space="0" w:color="auto"/>
            </w:tcBorders>
            <w:shd w:val="clear" w:color="auto" w:fill="FFC9C9"/>
          </w:tcPr>
          <w:p w14:paraId="7F5C5104" w14:textId="6F6C5508"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436" w:type="dxa"/>
            <w:tcBorders>
              <w:top w:val="single" w:sz="4" w:space="0" w:color="auto"/>
              <w:left w:val="single" w:sz="4" w:space="0" w:color="auto"/>
              <w:bottom w:val="single" w:sz="4" w:space="0" w:color="auto"/>
              <w:right w:val="single" w:sz="4" w:space="0" w:color="auto"/>
            </w:tcBorders>
            <w:shd w:val="clear" w:color="auto" w:fill="FFC9C9"/>
          </w:tcPr>
          <w:p w14:paraId="139D011D" w14:textId="2A06F3F7"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FFC9C9"/>
          </w:tcPr>
          <w:p w14:paraId="0940765A" w14:textId="67CA1F79"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w:t>
            </w:r>
          </w:p>
        </w:tc>
        <w:tc>
          <w:tcPr>
            <w:tcW w:w="1796" w:type="dxa"/>
            <w:tcBorders>
              <w:top w:val="single" w:sz="4" w:space="0" w:color="auto"/>
              <w:left w:val="single" w:sz="4" w:space="0" w:color="auto"/>
              <w:bottom w:val="single" w:sz="4" w:space="0" w:color="auto"/>
              <w:right w:val="single" w:sz="4" w:space="0" w:color="auto"/>
            </w:tcBorders>
          </w:tcPr>
          <w:p w14:paraId="090912BF" w14:textId="394D821F" w:rsidR="00760281" w:rsidRDefault="00760281" w:rsidP="0015626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Model estimated as ARDL rather than with Moving Averages</w:t>
            </w:r>
            <w:commentRangeEnd w:id="41"/>
            <w:r w:rsidR="00B315AC">
              <w:rPr>
                <w:rStyle w:val="CommentReference"/>
              </w:rPr>
              <w:commentReference w:id="41"/>
            </w:r>
          </w:p>
        </w:tc>
      </w:tr>
    </w:tbl>
    <w:p w14:paraId="6ED3C369" w14:textId="30506266" w:rsidR="00B8503C" w:rsidRPr="00477910" w:rsidRDefault="00B8503C" w:rsidP="00983057">
      <w:pPr>
        <w:spacing w:before="240" w:line="480" w:lineRule="auto"/>
      </w:pPr>
      <w:r>
        <w:t>‘Baseline’ represents the baseline specification, A1-3 represent two additional alternative specifications, and R1-</w:t>
      </w:r>
      <w:r w:rsidR="00760281">
        <w:t>5</w:t>
      </w:r>
      <w:r>
        <w:t xml:space="preserve"> represent robustness checks that will be run on </w:t>
      </w:r>
      <w:r>
        <w:rPr>
          <w:i/>
          <w:iCs/>
        </w:rPr>
        <w:t>all specifications</w:t>
      </w:r>
      <w:r>
        <w:t xml:space="preserve">. </w:t>
      </w:r>
    </w:p>
    <w:p w14:paraId="2BE1E373" w14:textId="463FB019" w:rsidR="00CB553A" w:rsidRDefault="00CB553A" w:rsidP="00156264">
      <w:pPr>
        <w:pStyle w:val="Heading1"/>
        <w:spacing w:line="480" w:lineRule="auto"/>
      </w:pPr>
      <w:r>
        <w:t>Results</w:t>
      </w:r>
    </w:p>
    <w:p w14:paraId="025E1D5E" w14:textId="32E23A43" w:rsidR="00A46A21" w:rsidRPr="00A46A21" w:rsidRDefault="00477910" w:rsidP="00156264">
      <w:pPr>
        <w:pStyle w:val="Heading2"/>
        <w:spacing w:line="480" w:lineRule="auto"/>
      </w:pPr>
      <w:r>
        <w:t>Baseline</w:t>
      </w:r>
      <w:r w:rsidR="00A579C3">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477910" w:rsidRPr="000710CC" w14:paraId="187946C1" w14:textId="329C202E" w:rsidTr="007F1085">
        <w:tc>
          <w:tcPr>
            <w:tcW w:w="9016" w:type="dxa"/>
            <w:gridSpan w:val="8"/>
            <w:tcBorders>
              <w:top w:val="single" w:sz="12" w:space="0" w:color="auto"/>
              <w:bottom w:val="single" w:sz="4" w:space="0" w:color="auto"/>
            </w:tcBorders>
          </w:tcPr>
          <w:p w14:paraId="2A8B42E7" w14:textId="55073EAA" w:rsidR="00477910" w:rsidRPr="00477910" w:rsidRDefault="00477910"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Table D – Baseline regression results</w:t>
            </w:r>
          </w:p>
        </w:tc>
      </w:tr>
      <w:tr w:rsidR="00477910" w:rsidRPr="000710CC" w14:paraId="46DA767F" w14:textId="77777777" w:rsidTr="000E217A">
        <w:tc>
          <w:tcPr>
            <w:tcW w:w="1519" w:type="dxa"/>
            <w:tcBorders>
              <w:top w:val="single" w:sz="4" w:space="0" w:color="auto"/>
              <w:bottom w:val="single" w:sz="4" w:space="0" w:color="auto"/>
            </w:tcBorders>
          </w:tcPr>
          <w:p w14:paraId="68FABD11" w14:textId="77777777" w:rsidR="00477910" w:rsidRPr="000710CC" w:rsidRDefault="00477910"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634136F" w14:textId="54EEE96B" w:rsidR="00477910" w:rsidRPr="00FD4AA7" w:rsidRDefault="00477910"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wages</m:t>
              </m:r>
            </m:oMath>
          </w:p>
        </w:tc>
      </w:tr>
      <w:tr w:rsidR="000710CC" w:rsidRPr="000710CC" w14:paraId="27F0DF18" w14:textId="3B92689E" w:rsidTr="000E217A">
        <w:trPr>
          <w:trHeight w:val="361"/>
        </w:trPr>
        <w:tc>
          <w:tcPr>
            <w:tcW w:w="1519" w:type="dxa"/>
            <w:tcBorders>
              <w:top w:val="single" w:sz="4" w:space="0" w:color="auto"/>
            </w:tcBorders>
          </w:tcPr>
          <w:p w14:paraId="7F9C0964" w14:textId="6966096B" w:rsidR="00500758" w:rsidRPr="000E217A" w:rsidRDefault="0050075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202132C6" w14:textId="00A1DEB9" w:rsidR="00500758" w:rsidRPr="000E217A" w:rsidRDefault="000E217A"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00500758" w:rsidRPr="000E217A">
              <w:rPr>
                <w:rFonts w:ascii="Times New Roman" w:eastAsiaTheme="minorEastAsia" w:hAnsi="Times New Roman" w:cs="Times New Roman"/>
                <w:b/>
                <w:bCs/>
              </w:rPr>
              <w:t>Coefficient</w:t>
            </w:r>
          </w:p>
        </w:tc>
        <w:tc>
          <w:tcPr>
            <w:tcW w:w="1365" w:type="dxa"/>
            <w:tcBorders>
              <w:top w:val="single" w:sz="4" w:space="0" w:color="auto"/>
            </w:tcBorders>
          </w:tcPr>
          <w:p w14:paraId="34A589B5" w14:textId="371CEB9E" w:rsidR="00500758" w:rsidRPr="000E217A" w:rsidRDefault="00477910"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00500758" w:rsidRPr="000E217A">
              <w:rPr>
                <w:rFonts w:ascii="Times New Roman" w:eastAsiaTheme="minorEastAsia" w:hAnsi="Times New Roman" w:cs="Times New Roman"/>
                <w:b/>
                <w:bCs/>
              </w:rPr>
              <w:t>Std. Error</w:t>
            </w:r>
          </w:p>
        </w:tc>
        <w:tc>
          <w:tcPr>
            <w:tcW w:w="1381" w:type="dxa"/>
            <w:tcBorders>
              <w:top w:val="single" w:sz="4" w:space="0" w:color="auto"/>
            </w:tcBorders>
          </w:tcPr>
          <w:p w14:paraId="4DA0ABEF" w14:textId="1FF0C1F9" w:rsidR="00500758" w:rsidRPr="000E217A" w:rsidRDefault="005007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AC440EC" w14:textId="7A8EA39B" w:rsidR="00500758" w:rsidRPr="000E217A" w:rsidRDefault="005007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17A" w:rsidRPr="000710CC" w14:paraId="492FFE5F" w14:textId="55FBA188" w:rsidTr="000E217A">
        <w:tc>
          <w:tcPr>
            <w:tcW w:w="1519" w:type="dxa"/>
          </w:tcPr>
          <w:p w14:paraId="5EAB6B71" w14:textId="61FF2FFC"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145B214" w14:textId="7300F6F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1.1300</w:t>
            </w:r>
            <w:r>
              <w:rPr>
                <w:rFonts w:ascii="Times New Roman" w:eastAsiaTheme="minorEastAsia" w:hAnsi="Times New Roman" w:cs="Times New Roman"/>
              </w:rPr>
              <w:t>***</w:t>
            </w:r>
          </w:p>
        </w:tc>
        <w:tc>
          <w:tcPr>
            <w:tcW w:w="1365" w:type="dxa"/>
          </w:tcPr>
          <w:p w14:paraId="19CD95EA" w14:textId="5DE4A86D"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0.3</w:t>
            </w:r>
            <w:r w:rsidR="00477910">
              <w:rPr>
                <w:rFonts w:ascii="Times New Roman" w:eastAsiaTheme="minorEastAsia" w:hAnsi="Times New Roman" w:cs="Times New Roman"/>
              </w:rPr>
              <w:t>473</w:t>
            </w:r>
          </w:p>
        </w:tc>
        <w:tc>
          <w:tcPr>
            <w:tcW w:w="1381" w:type="dxa"/>
          </w:tcPr>
          <w:p w14:paraId="7EFCF42A" w14:textId="47DF7E1E"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0.00</w:t>
            </w:r>
            <w:r w:rsidR="00477910">
              <w:rPr>
                <w:rFonts w:ascii="Times New Roman" w:eastAsiaTheme="minorEastAsia" w:hAnsi="Times New Roman" w:cs="Times New Roman"/>
              </w:rPr>
              <w:t>3</w:t>
            </w:r>
          </w:p>
        </w:tc>
        <w:tc>
          <w:tcPr>
            <w:tcW w:w="1033" w:type="dxa"/>
          </w:tcPr>
          <w:p w14:paraId="71BD4F59" w14:textId="238721B3"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[ 0.</w:t>
            </w:r>
            <w:r w:rsidR="00477910">
              <w:rPr>
                <w:rFonts w:ascii="Times New Roman" w:eastAsiaTheme="minorEastAsia" w:hAnsi="Times New Roman" w:cs="Times New Roman"/>
              </w:rPr>
              <w:t>4172</w:t>
            </w:r>
            <w:r>
              <w:rPr>
                <w:rFonts w:ascii="Times New Roman" w:eastAsiaTheme="minorEastAsia" w:hAnsi="Times New Roman" w:cs="Times New Roman"/>
              </w:rPr>
              <w:t>,</w:t>
            </w:r>
          </w:p>
        </w:tc>
        <w:tc>
          <w:tcPr>
            <w:tcW w:w="1557" w:type="dxa"/>
            <w:gridSpan w:val="2"/>
          </w:tcPr>
          <w:p w14:paraId="1868FD77" w14:textId="3B367388"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77910">
              <w:rPr>
                <w:rFonts w:ascii="Times New Roman" w:eastAsiaTheme="minorEastAsia" w:hAnsi="Times New Roman" w:cs="Times New Roman"/>
              </w:rPr>
              <w:t>8425</w:t>
            </w:r>
            <w:r>
              <w:rPr>
                <w:rFonts w:ascii="Times New Roman" w:eastAsiaTheme="minorEastAsia" w:hAnsi="Times New Roman" w:cs="Times New Roman"/>
              </w:rPr>
              <w:t xml:space="preserve">] </w:t>
            </w:r>
          </w:p>
        </w:tc>
        <w:tc>
          <w:tcPr>
            <w:tcW w:w="511" w:type="dxa"/>
          </w:tcPr>
          <w:p w14:paraId="3170CBBA" w14:textId="04D7804B" w:rsidR="000E217A" w:rsidRPr="000710CC" w:rsidRDefault="000E217A" w:rsidP="00156264">
            <w:pPr>
              <w:keepNext/>
              <w:jc w:val="right"/>
              <w:rPr>
                <w:rFonts w:ascii="Times New Roman" w:eastAsiaTheme="minorEastAsia" w:hAnsi="Times New Roman" w:cs="Times New Roman"/>
              </w:rPr>
            </w:pPr>
          </w:p>
        </w:tc>
      </w:tr>
      <w:tr w:rsidR="000E217A" w:rsidRPr="000710CC" w14:paraId="5F8AFE5D" w14:textId="4F4478EF" w:rsidTr="000E217A">
        <w:tc>
          <w:tcPr>
            <w:tcW w:w="1519" w:type="dxa"/>
          </w:tcPr>
          <w:p w14:paraId="513E59F4" w14:textId="3A5D3F6F"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600DBE81" w14:textId="3DFF8989"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1.1015</w:t>
            </w:r>
          </w:p>
        </w:tc>
        <w:tc>
          <w:tcPr>
            <w:tcW w:w="1365" w:type="dxa"/>
          </w:tcPr>
          <w:p w14:paraId="0A52450A" w14:textId="726C6CA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3500</w:t>
            </w:r>
          </w:p>
        </w:tc>
        <w:tc>
          <w:tcPr>
            <w:tcW w:w="1381" w:type="dxa"/>
          </w:tcPr>
          <w:p w14:paraId="112F52DF" w14:textId="5837BA55"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422</w:t>
            </w:r>
          </w:p>
        </w:tc>
        <w:tc>
          <w:tcPr>
            <w:tcW w:w="1033" w:type="dxa"/>
          </w:tcPr>
          <w:p w14:paraId="2A00EB8C" w14:textId="4E703247"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1.6686</w:t>
            </w:r>
            <w:r>
              <w:rPr>
                <w:rFonts w:ascii="Times New Roman" w:eastAsiaTheme="minorEastAsia" w:hAnsi="Times New Roman" w:cs="Times New Roman"/>
              </w:rPr>
              <w:t>,</w:t>
            </w:r>
          </w:p>
        </w:tc>
        <w:tc>
          <w:tcPr>
            <w:tcW w:w="1557" w:type="dxa"/>
            <w:gridSpan w:val="2"/>
          </w:tcPr>
          <w:p w14:paraId="005930EE" w14:textId="5EF242C2"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77910">
              <w:rPr>
                <w:rFonts w:ascii="Times New Roman" w:eastAsiaTheme="minorEastAsia" w:hAnsi="Times New Roman" w:cs="Times New Roman"/>
              </w:rPr>
              <w:t>3.8716</w:t>
            </w:r>
            <w:r>
              <w:rPr>
                <w:rFonts w:ascii="Times New Roman" w:eastAsiaTheme="minorEastAsia" w:hAnsi="Times New Roman" w:cs="Times New Roman"/>
              </w:rPr>
              <w:t xml:space="preserve">]           </w:t>
            </w:r>
          </w:p>
        </w:tc>
        <w:tc>
          <w:tcPr>
            <w:tcW w:w="511" w:type="dxa"/>
          </w:tcPr>
          <w:p w14:paraId="10E044EA" w14:textId="5A61646F" w:rsidR="000E217A" w:rsidRPr="000710CC" w:rsidRDefault="000E217A" w:rsidP="00156264">
            <w:pPr>
              <w:keepNext/>
              <w:jc w:val="right"/>
              <w:rPr>
                <w:rFonts w:ascii="Times New Roman" w:eastAsiaTheme="minorEastAsia" w:hAnsi="Times New Roman" w:cs="Times New Roman"/>
              </w:rPr>
            </w:pPr>
          </w:p>
        </w:tc>
      </w:tr>
      <w:tr w:rsidR="000E217A" w:rsidRPr="000710CC" w14:paraId="1891B74D" w14:textId="06C0818E" w:rsidTr="000E217A">
        <w:tc>
          <w:tcPr>
            <w:tcW w:w="1519" w:type="dxa"/>
          </w:tcPr>
          <w:p w14:paraId="724D2F51" w14:textId="32BD3C49" w:rsidR="000E217A"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161D2818" w14:textId="0CA745A5" w:rsidR="000E217A" w:rsidRPr="000710CC" w:rsidRDefault="000E217A" w:rsidP="00156264">
            <w:pPr>
              <w:keepNext/>
              <w:rPr>
                <w:rFonts w:ascii="Times New Roman" w:eastAsiaTheme="minorEastAsia" w:hAnsi="Times New Roman" w:cs="Times New Roman"/>
              </w:rPr>
            </w:pPr>
            <w:r w:rsidRPr="000710CC">
              <w:rPr>
                <w:rFonts w:ascii="Times New Roman" w:eastAsiaTheme="minorEastAsia" w:hAnsi="Times New Roman" w:cs="Times New Roman"/>
              </w:rPr>
              <w:t>-2.2055</w:t>
            </w:r>
            <w:r>
              <w:rPr>
                <w:rFonts w:ascii="Times New Roman" w:eastAsiaTheme="minorEastAsia" w:hAnsi="Times New Roman" w:cs="Times New Roman"/>
              </w:rPr>
              <w:t>**</w:t>
            </w:r>
          </w:p>
        </w:tc>
        <w:tc>
          <w:tcPr>
            <w:tcW w:w="1365" w:type="dxa"/>
          </w:tcPr>
          <w:p w14:paraId="7797E952" w14:textId="42A9404C"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7495</w:t>
            </w:r>
          </w:p>
        </w:tc>
        <w:tc>
          <w:tcPr>
            <w:tcW w:w="1381" w:type="dxa"/>
          </w:tcPr>
          <w:p w14:paraId="19DEEF5E" w14:textId="431D6B23"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007</w:t>
            </w:r>
          </w:p>
        </w:tc>
        <w:tc>
          <w:tcPr>
            <w:tcW w:w="1033" w:type="dxa"/>
          </w:tcPr>
          <w:p w14:paraId="1F209255" w14:textId="65558F8A"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[-3</w:t>
            </w:r>
            <w:r w:rsidR="00477910">
              <w:rPr>
                <w:rFonts w:ascii="Times New Roman" w:eastAsiaTheme="minorEastAsia" w:hAnsi="Times New Roman" w:cs="Times New Roman"/>
              </w:rPr>
              <w:t>.7434</w:t>
            </w:r>
            <w:r>
              <w:rPr>
                <w:rFonts w:ascii="Times New Roman" w:eastAsiaTheme="minorEastAsia" w:hAnsi="Times New Roman" w:cs="Times New Roman"/>
              </w:rPr>
              <w:t>,</w:t>
            </w:r>
          </w:p>
        </w:tc>
        <w:tc>
          <w:tcPr>
            <w:tcW w:w="1557" w:type="dxa"/>
            <w:gridSpan w:val="2"/>
          </w:tcPr>
          <w:p w14:paraId="3F9A83CC" w14:textId="52F697B2"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6676</w:t>
            </w:r>
            <w:r>
              <w:rPr>
                <w:rFonts w:ascii="Times New Roman" w:eastAsiaTheme="minorEastAsia" w:hAnsi="Times New Roman" w:cs="Times New Roman"/>
              </w:rPr>
              <w:t>]</w:t>
            </w:r>
          </w:p>
        </w:tc>
        <w:tc>
          <w:tcPr>
            <w:tcW w:w="511" w:type="dxa"/>
          </w:tcPr>
          <w:p w14:paraId="2236CF13" w14:textId="6556D016" w:rsidR="000E217A" w:rsidRPr="000710CC" w:rsidRDefault="000E217A" w:rsidP="00156264">
            <w:pPr>
              <w:keepNext/>
              <w:jc w:val="right"/>
              <w:rPr>
                <w:rFonts w:ascii="Times New Roman" w:eastAsiaTheme="minorEastAsia" w:hAnsi="Times New Roman" w:cs="Times New Roman"/>
              </w:rPr>
            </w:pPr>
          </w:p>
        </w:tc>
      </w:tr>
      <w:tr w:rsidR="000E217A" w:rsidRPr="000710CC" w14:paraId="55BF0C84" w14:textId="77777777" w:rsidTr="000E217A">
        <w:tc>
          <w:tcPr>
            <w:tcW w:w="1519" w:type="dxa"/>
            <w:tcBorders>
              <w:bottom w:val="single" w:sz="4" w:space="0" w:color="auto"/>
            </w:tcBorders>
          </w:tcPr>
          <w:p w14:paraId="4A61D5BA" w14:textId="57E026A5" w:rsidR="000E217A" w:rsidRPr="00477910" w:rsidRDefault="00477910"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hours</m:t>
                </m:r>
              </m:oMath>
            </m:oMathPara>
          </w:p>
        </w:tc>
        <w:tc>
          <w:tcPr>
            <w:tcW w:w="1650" w:type="dxa"/>
            <w:tcBorders>
              <w:bottom w:val="single" w:sz="4" w:space="0" w:color="auto"/>
            </w:tcBorders>
          </w:tcPr>
          <w:p w14:paraId="26512294" w14:textId="29287541"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0.1633</w:t>
            </w:r>
          </w:p>
        </w:tc>
        <w:tc>
          <w:tcPr>
            <w:tcW w:w="1365" w:type="dxa"/>
            <w:tcBorders>
              <w:bottom w:val="single" w:sz="4" w:space="0" w:color="auto"/>
            </w:tcBorders>
          </w:tcPr>
          <w:p w14:paraId="11A851B9" w14:textId="1779A0D8"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5266</w:t>
            </w:r>
          </w:p>
        </w:tc>
        <w:tc>
          <w:tcPr>
            <w:tcW w:w="1381" w:type="dxa"/>
            <w:tcBorders>
              <w:bottom w:val="single" w:sz="4" w:space="0" w:color="auto"/>
            </w:tcBorders>
          </w:tcPr>
          <w:p w14:paraId="0153E467" w14:textId="712005EA"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0.</w:t>
            </w:r>
            <w:r w:rsidR="00477910">
              <w:rPr>
                <w:rFonts w:ascii="Times New Roman" w:eastAsiaTheme="minorEastAsia" w:hAnsi="Times New Roman" w:cs="Times New Roman"/>
              </w:rPr>
              <w:t>759</w:t>
            </w:r>
          </w:p>
        </w:tc>
        <w:tc>
          <w:tcPr>
            <w:tcW w:w="1033" w:type="dxa"/>
            <w:tcBorders>
              <w:bottom w:val="single" w:sz="4" w:space="0" w:color="auto"/>
            </w:tcBorders>
          </w:tcPr>
          <w:p w14:paraId="0C9130A4" w14:textId="261FB230" w:rsidR="000E217A" w:rsidRPr="000710CC"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w:t>
            </w:r>
            <w:r w:rsidR="00477910">
              <w:rPr>
                <w:rFonts w:ascii="Times New Roman" w:eastAsiaTheme="minorEastAsia" w:hAnsi="Times New Roman" w:cs="Times New Roman"/>
              </w:rPr>
              <w:t>0.9173</w:t>
            </w:r>
            <w:r>
              <w:rPr>
                <w:rFonts w:ascii="Times New Roman" w:eastAsiaTheme="minorEastAsia" w:hAnsi="Times New Roman" w:cs="Times New Roman"/>
              </w:rPr>
              <w:t>,</w:t>
            </w:r>
          </w:p>
        </w:tc>
        <w:tc>
          <w:tcPr>
            <w:tcW w:w="1557" w:type="dxa"/>
            <w:gridSpan w:val="2"/>
            <w:tcBorders>
              <w:bottom w:val="single" w:sz="4" w:space="0" w:color="auto"/>
            </w:tcBorders>
          </w:tcPr>
          <w:p w14:paraId="3903CA9C" w14:textId="22DC80EB" w:rsidR="000E217A" w:rsidRPr="000710CC" w:rsidRDefault="000E217A"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00477910">
              <w:rPr>
                <w:rFonts w:ascii="Times New Roman" w:eastAsiaTheme="minorEastAsia" w:hAnsi="Times New Roman" w:cs="Times New Roman"/>
              </w:rPr>
              <w:t>2439</w:t>
            </w:r>
            <w:r>
              <w:rPr>
                <w:rFonts w:ascii="Times New Roman" w:eastAsiaTheme="minorEastAsia" w:hAnsi="Times New Roman" w:cs="Times New Roman"/>
              </w:rPr>
              <w:t>]</w:t>
            </w:r>
          </w:p>
        </w:tc>
        <w:tc>
          <w:tcPr>
            <w:tcW w:w="511" w:type="dxa"/>
            <w:tcBorders>
              <w:bottom w:val="single" w:sz="4" w:space="0" w:color="auto"/>
            </w:tcBorders>
          </w:tcPr>
          <w:p w14:paraId="3646D0A5" w14:textId="4E79CD0F" w:rsidR="000E217A" w:rsidRPr="000710CC" w:rsidRDefault="000E217A" w:rsidP="00156264">
            <w:pPr>
              <w:keepNext/>
              <w:jc w:val="right"/>
              <w:rPr>
                <w:rFonts w:ascii="Times New Roman" w:eastAsiaTheme="minorEastAsia" w:hAnsi="Times New Roman" w:cs="Times New Roman"/>
              </w:rPr>
            </w:pPr>
          </w:p>
        </w:tc>
      </w:tr>
      <w:tr w:rsidR="000E217A" w:rsidRPr="000710CC" w14:paraId="36CD0F50" w14:textId="77777777" w:rsidTr="000E217A">
        <w:tc>
          <w:tcPr>
            <w:tcW w:w="9016" w:type="dxa"/>
            <w:gridSpan w:val="8"/>
            <w:tcBorders>
              <w:top w:val="single" w:sz="4" w:space="0" w:color="auto"/>
              <w:bottom w:val="nil"/>
            </w:tcBorders>
          </w:tcPr>
          <w:p w14:paraId="26A58431" w14:textId="0353107C"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17A" w:rsidRPr="000710CC" w14:paraId="297A71ED" w14:textId="77777777" w:rsidTr="000E217A">
        <w:tc>
          <w:tcPr>
            <w:tcW w:w="1519" w:type="dxa"/>
            <w:tcBorders>
              <w:top w:val="nil"/>
            </w:tcBorders>
          </w:tcPr>
          <w:p w14:paraId="0530459A" w14:textId="2DF93754" w:rsidR="000E217A"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27EAD6B3" w14:textId="49F15F8E"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0.5260</w:t>
            </w:r>
          </w:p>
        </w:tc>
        <w:tc>
          <w:tcPr>
            <w:tcW w:w="1365" w:type="dxa"/>
            <w:tcBorders>
              <w:top w:val="nil"/>
            </w:tcBorders>
          </w:tcPr>
          <w:p w14:paraId="773B5BE1" w14:textId="77777777" w:rsidR="000E217A" w:rsidRPr="000710CC" w:rsidRDefault="000E217A" w:rsidP="00156264">
            <w:pPr>
              <w:keepNext/>
              <w:rPr>
                <w:rFonts w:ascii="Times New Roman" w:eastAsiaTheme="minorEastAsia" w:hAnsi="Times New Roman" w:cs="Times New Roman"/>
              </w:rPr>
            </w:pPr>
          </w:p>
        </w:tc>
        <w:tc>
          <w:tcPr>
            <w:tcW w:w="1381" w:type="dxa"/>
            <w:tcBorders>
              <w:top w:val="nil"/>
            </w:tcBorders>
          </w:tcPr>
          <w:p w14:paraId="3B40B230" w14:textId="77777777" w:rsidR="000E217A" w:rsidRPr="000710CC" w:rsidRDefault="000E217A" w:rsidP="00156264">
            <w:pPr>
              <w:keepNext/>
              <w:rPr>
                <w:rFonts w:ascii="Times New Roman" w:eastAsiaTheme="minorEastAsia" w:hAnsi="Times New Roman" w:cs="Times New Roman"/>
              </w:rPr>
            </w:pPr>
          </w:p>
        </w:tc>
        <w:tc>
          <w:tcPr>
            <w:tcW w:w="1550" w:type="dxa"/>
            <w:gridSpan w:val="2"/>
            <w:tcBorders>
              <w:top w:val="nil"/>
            </w:tcBorders>
          </w:tcPr>
          <w:p w14:paraId="3C00A132" w14:textId="77777777" w:rsidR="000E217A" w:rsidRPr="000710CC" w:rsidRDefault="000E217A" w:rsidP="00156264">
            <w:pPr>
              <w:keepNext/>
              <w:rPr>
                <w:rFonts w:ascii="Times New Roman" w:eastAsiaTheme="minorEastAsia" w:hAnsi="Times New Roman" w:cs="Times New Roman"/>
              </w:rPr>
            </w:pPr>
          </w:p>
        </w:tc>
        <w:tc>
          <w:tcPr>
            <w:tcW w:w="1551" w:type="dxa"/>
            <w:gridSpan w:val="2"/>
            <w:tcBorders>
              <w:top w:val="nil"/>
            </w:tcBorders>
          </w:tcPr>
          <w:p w14:paraId="7F34D91F" w14:textId="77777777" w:rsidR="000E217A" w:rsidRPr="000710CC" w:rsidRDefault="000E217A" w:rsidP="00156264">
            <w:pPr>
              <w:keepNext/>
              <w:rPr>
                <w:rFonts w:ascii="Times New Roman" w:eastAsiaTheme="minorEastAsia" w:hAnsi="Times New Roman" w:cs="Times New Roman"/>
              </w:rPr>
            </w:pPr>
          </w:p>
        </w:tc>
      </w:tr>
      <w:tr w:rsidR="000E217A" w:rsidRPr="000710CC" w14:paraId="56076BAB" w14:textId="77777777" w:rsidTr="000E217A">
        <w:tc>
          <w:tcPr>
            <w:tcW w:w="1519" w:type="dxa"/>
          </w:tcPr>
          <w:p w14:paraId="42A5975B" w14:textId="1D750966" w:rsidR="000E217A" w:rsidRPr="000710CC" w:rsidRDefault="000E217A" w:rsidP="00156264">
            <w:pPr>
              <w:keepNext/>
              <w:rPr>
                <w:rFonts w:ascii="Times New Roman" w:eastAsia="Times New Roman" w:hAnsi="Times New Roman" w:cs="Times New Roman"/>
              </w:rPr>
            </w:pPr>
            <m:oMathPara>
              <m:oMath>
                <m:r>
                  <w:rPr>
                    <w:rFonts w:ascii="Cambria Math" w:eastAsia="Times New Roman" w:hAnsi="Cambria Math" w:cs="Times New Roman"/>
                  </w:rPr>
                  <m:t xml:space="preserve">Adj. </m:t>
                </m:r>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Pr>
          <w:p w14:paraId="65AC5280" w14:textId="187F14AB" w:rsidR="000E217A" w:rsidRDefault="000E217A" w:rsidP="00156264">
            <w:pPr>
              <w:keepNext/>
              <w:rPr>
                <w:rFonts w:ascii="Times New Roman" w:eastAsiaTheme="minorEastAsia" w:hAnsi="Times New Roman" w:cs="Times New Roman"/>
              </w:rPr>
            </w:pPr>
            <w:r>
              <w:rPr>
                <w:rFonts w:ascii="Times New Roman" w:eastAsiaTheme="minorEastAsia" w:hAnsi="Times New Roman" w:cs="Times New Roman"/>
              </w:rPr>
              <w:t xml:space="preserve"> 0.4558</w:t>
            </w:r>
          </w:p>
        </w:tc>
        <w:tc>
          <w:tcPr>
            <w:tcW w:w="1365" w:type="dxa"/>
          </w:tcPr>
          <w:p w14:paraId="1EE5ED8A" w14:textId="77777777" w:rsidR="000E217A" w:rsidRPr="000710CC" w:rsidRDefault="000E217A" w:rsidP="00156264">
            <w:pPr>
              <w:keepNext/>
              <w:rPr>
                <w:rFonts w:ascii="Times New Roman" w:eastAsiaTheme="minorEastAsia" w:hAnsi="Times New Roman" w:cs="Times New Roman"/>
              </w:rPr>
            </w:pPr>
          </w:p>
        </w:tc>
        <w:tc>
          <w:tcPr>
            <w:tcW w:w="1381" w:type="dxa"/>
          </w:tcPr>
          <w:p w14:paraId="75D69654" w14:textId="77777777" w:rsidR="000E217A" w:rsidRPr="000710CC" w:rsidRDefault="000E217A" w:rsidP="00156264">
            <w:pPr>
              <w:keepNext/>
              <w:rPr>
                <w:rFonts w:ascii="Times New Roman" w:eastAsiaTheme="minorEastAsia" w:hAnsi="Times New Roman" w:cs="Times New Roman"/>
              </w:rPr>
            </w:pPr>
          </w:p>
        </w:tc>
        <w:tc>
          <w:tcPr>
            <w:tcW w:w="1550" w:type="dxa"/>
            <w:gridSpan w:val="2"/>
          </w:tcPr>
          <w:p w14:paraId="4452147E" w14:textId="77777777" w:rsidR="000E217A" w:rsidRPr="000710CC" w:rsidRDefault="000E217A" w:rsidP="00156264">
            <w:pPr>
              <w:keepNext/>
              <w:rPr>
                <w:rFonts w:ascii="Times New Roman" w:eastAsiaTheme="minorEastAsia" w:hAnsi="Times New Roman" w:cs="Times New Roman"/>
              </w:rPr>
            </w:pPr>
          </w:p>
        </w:tc>
        <w:tc>
          <w:tcPr>
            <w:tcW w:w="1551" w:type="dxa"/>
            <w:gridSpan w:val="2"/>
          </w:tcPr>
          <w:p w14:paraId="1BE908E8" w14:textId="77777777" w:rsidR="000E217A" w:rsidRPr="000710CC" w:rsidRDefault="000E217A" w:rsidP="00156264">
            <w:pPr>
              <w:keepNext/>
              <w:rPr>
                <w:rFonts w:ascii="Times New Roman" w:eastAsiaTheme="minorEastAsia" w:hAnsi="Times New Roman" w:cs="Times New Roman"/>
              </w:rPr>
            </w:pPr>
          </w:p>
        </w:tc>
      </w:tr>
      <w:tr w:rsidR="00477910" w:rsidRPr="000710CC" w14:paraId="1A2A248D" w14:textId="77777777" w:rsidTr="0019010F">
        <w:tc>
          <w:tcPr>
            <w:tcW w:w="9016" w:type="dxa"/>
            <w:gridSpan w:val="8"/>
          </w:tcPr>
          <w:p w14:paraId="6E359F38" w14:textId="4B49D174" w:rsidR="00477910" w:rsidRPr="000710CC" w:rsidRDefault="00477910"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02521EA" w14:textId="27D2F299" w:rsidR="009A70E9" w:rsidRPr="009A70E9" w:rsidRDefault="00A46A21" w:rsidP="00156264">
      <w:pPr>
        <w:spacing w:before="240" w:line="480" w:lineRule="auto"/>
      </w:pPr>
      <w:r>
        <w:t>As in Stansbury &amp; Summers (2018) we find that the marginal effect of productivity growth on median wage growth is statistically significant, and not significantly different from one-to-one. We continue the estimation for the 10</w:t>
      </w:r>
      <w:r w:rsidRPr="00A46A21">
        <w:rPr>
          <w:vertAlign w:val="superscript"/>
        </w:rPr>
        <w:t>th</w:t>
      </w:r>
      <w:r>
        <w:t>, 25</w:t>
      </w:r>
      <w:r w:rsidRPr="00A46A21">
        <w:rPr>
          <w:vertAlign w:val="superscript"/>
        </w:rPr>
        <w:t>th</w:t>
      </w:r>
      <w:r>
        <w:t>, 75</w:t>
      </w:r>
      <w:r w:rsidRPr="00A46A21">
        <w:rPr>
          <w:vertAlign w:val="superscript"/>
        </w:rPr>
        <w:t>th</w:t>
      </w:r>
      <w:r>
        <w:t xml:space="preserve"> and 90</w:t>
      </w:r>
      <w:r w:rsidRPr="00A46A21">
        <w:rPr>
          <w:vertAlign w:val="superscript"/>
        </w:rPr>
        <w:t>th</w:t>
      </w:r>
      <w:r>
        <w:t xml:space="preserve"> </w:t>
      </w:r>
      <w:r w:rsidR="00477910">
        <w:t xml:space="preserve">income percentiles; only </w:t>
      </w:r>
      <m:oMath>
        <m:r>
          <w:rPr>
            <w:rFonts w:ascii="Cambria Math" w:hAnsi="Cambria Math"/>
          </w:rPr>
          <m:t>prod</m:t>
        </m:r>
      </m:oMath>
      <w:r w:rsidR="00477910">
        <w:rPr>
          <w:rFonts w:eastAsiaTheme="minorEastAsia"/>
        </w:rPr>
        <w:t xml:space="preserve"> coefficients are shown here, see Appendix </w:t>
      </w:r>
      <w:r w:rsidR="00477910" w:rsidRPr="00477910">
        <w:rPr>
          <w:rFonts w:eastAsiaTheme="minorEastAsia"/>
          <w:color w:val="FF0000"/>
          <w:highlight w:val="yellow"/>
        </w:rPr>
        <w:t>x</w:t>
      </w:r>
      <w:r w:rsidR="00477910">
        <w:rPr>
          <w:rFonts w:eastAsiaTheme="minorEastAsia"/>
        </w:rPr>
        <w:t xml:space="preserve"> for </w:t>
      </w:r>
      <w:r w:rsidR="00983057">
        <w:rPr>
          <w:rFonts w:eastAsiaTheme="minorEastAsia"/>
        </w:rPr>
        <w:t>full regression</w:t>
      </w:r>
      <w:r w:rsidR="00477910">
        <w:rPr>
          <w:rFonts w:eastAsiaTheme="minorEastAsia"/>
        </w:rPr>
        <w:t xml:space="preserve"> results.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77910" w:rsidRPr="000E217A" w14:paraId="1D89CC52" w14:textId="77777777" w:rsidTr="00477910">
        <w:trPr>
          <w:trHeight w:val="361"/>
        </w:trPr>
        <w:tc>
          <w:tcPr>
            <w:tcW w:w="9016" w:type="dxa"/>
            <w:gridSpan w:val="7"/>
            <w:tcBorders>
              <w:top w:val="single" w:sz="12" w:space="0" w:color="auto"/>
            </w:tcBorders>
          </w:tcPr>
          <w:p w14:paraId="20E8C993" w14:textId="456C5697" w:rsidR="00477910" w:rsidRPr="000E217A" w:rsidRDefault="00477910" w:rsidP="00156264">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E</w:t>
            </w:r>
            <w:r w:rsidRPr="00477910">
              <w:rPr>
                <w:rFonts w:ascii="Times New Roman" w:eastAsiaTheme="minorEastAsia" w:hAnsi="Times New Roman" w:cs="Times New Roman"/>
                <w:b/>
                <w:bCs/>
              </w:rPr>
              <w:t xml:space="preserve"> – </w:t>
            </w:r>
            <w:r>
              <w:rPr>
                <w:rFonts w:ascii="Times New Roman" w:eastAsiaTheme="minorEastAsia" w:hAnsi="Times New Roman" w:cs="Times New Roman"/>
                <w:b/>
                <w:bCs/>
              </w:rPr>
              <w:t>Wage percentile</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by percentile</w:t>
            </w:r>
          </w:p>
        </w:tc>
      </w:tr>
      <w:tr w:rsidR="00477910" w:rsidRPr="000E217A" w14:paraId="218849E9" w14:textId="77777777" w:rsidTr="00477910">
        <w:trPr>
          <w:trHeight w:val="361"/>
        </w:trPr>
        <w:tc>
          <w:tcPr>
            <w:tcW w:w="1519" w:type="dxa"/>
            <w:tcBorders>
              <w:top w:val="single" w:sz="4" w:space="0" w:color="auto"/>
            </w:tcBorders>
          </w:tcPr>
          <w:p w14:paraId="15607BFE" w14:textId="1CF48D4E" w:rsidR="00477910" w:rsidRPr="000E217A" w:rsidRDefault="00477910" w:rsidP="00156264">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318177EC" w14:textId="1167068A" w:rsidR="00477910" w:rsidRPr="000E217A" w:rsidRDefault="00477910" w:rsidP="00156264">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4EE2587F" w14:textId="77777777" w:rsidR="00477910" w:rsidRPr="000E217A" w:rsidRDefault="00477910"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5C69F014" w14:textId="77777777" w:rsidR="00477910" w:rsidRPr="000E217A" w:rsidRDefault="00477910"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672C1757" w14:textId="77777777" w:rsidR="00477910" w:rsidRPr="000E217A" w:rsidRDefault="00477910"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77910" w:rsidRPr="000710CC" w14:paraId="133268B6" w14:textId="77777777" w:rsidTr="00477910">
        <w:tc>
          <w:tcPr>
            <w:tcW w:w="1519" w:type="dxa"/>
          </w:tcPr>
          <w:p w14:paraId="0488394E" w14:textId="4925C3BB"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790B07A6" w14:textId="3D4D405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0.9720***</w:t>
            </w:r>
          </w:p>
        </w:tc>
        <w:tc>
          <w:tcPr>
            <w:tcW w:w="1276" w:type="dxa"/>
          </w:tcPr>
          <w:p w14:paraId="373172DA" w14:textId="2781306C"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0.3008</w:t>
            </w:r>
          </w:p>
        </w:tc>
        <w:tc>
          <w:tcPr>
            <w:tcW w:w="1095" w:type="dxa"/>
          </w:tcPr>
          <w:p w14:paraId="7F0FDF4C" w14:textId="77777777"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0.003</w:t>
            </w:r>
          </w:p>
        </w:tc>
        <w:tc>
          <w:tcPr>
            <w:tcW w:w="1033" w:type="dxa"/>
          </w:tcPr>
          <w:p w14:paraId="1EF6591A" w14:textId="01CA5DD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[0.3547,</w:t>
            </w:r>
          </w:p>
        </w:tc>
        <w:tc>
          <w:tcPr>
            <w:tcW w:w="1557" w:type="dxa"/>
          </w:tcPr>
          <w:p w14:paraId="6BC502E6" w14:textId="67A73488"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1.5891] </w:t>
            </w:r>
          </w:p>
        </w:tc>
        <w:tc>
          <w:tcPr>
            <w:tcW w:w="511" w:type="dxa"/>
          </w:tcPr>
          <w:p w14:paraId="000D2433"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6520A041" w14:textId="77777777" w:rsidTr="00477910">
        <w:tc>
          <w:tcPr>
            <w:tcW w:w="1519" w:type="dxa"/>
          </w:tcPr>
          <w:p w14:paraId="0FE7B9BB" w14:textId="3A56928B"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25</m:t>
                    </m:r>
                  </m:sub>
                </m:sSub>
              </m:oMath>
            </m:oMathPara>
          </w:p>
        </w:tc>
        <w:tc>
          <w:tcPr>
            <w:tcW w:w="2025" w:type="dxa"/>
          </w:tcPr>
          <w:p w14:paraId="47CCF120" w14:textId="506E08BB" w:rsidR="00477910" w:rsidRPr="000710CC" w:rsidRDefault="00477910" w:rsidP="00156264">
            <w:pPr>
              <w:keepNext/>
              <w:rPr>
                <w:rFonts w:ascii="Times New Roman" w:eastAsiaTheme="minorEastAsia" w:hAnsi="Times New Roman" w:cs="Times New Roman"/>
              </w:rPr>
            </w:pPr>
            <w:r w:rsidRPr="000710CC">
              <w:rPr>
                <w:rFonts w:ascii="Times New Roman" w:eastAsiaTheme="minorEastAsia" w:hAnsi="Times New Roman" w:cs="Times New Roman"/>
              </w:rPr>
              <w:t>1.</w:t>
            </w:r>
            <w:r>
              <w:rPr>
                <w:rFonts w:ascii="Times New Roman" w:eastAsiaTheme="minorEastAsia" w:hAnsi="Times New Roman" w:cs="Times New Roman"/>
              </w:rPr>
              <w:t>0486***</w:t>
            </w:r>
          </w:p>
        </w:tc>
        <w:tc>
          <w:tcPr>
            <w:tcW w:w="1276" w:type="dxa"/>
          </w:tcPr>
          <w:p w14:paraId="1C4B3721" w14:textId="495CDF79"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0.3105</w:t>
            </w:r>
          </w:p>
        </w:tc>
        <w:tc>
          <w:tcPr>
            <w:tcW w:w="1095" w:type="dxa"/>
          </w:tcPr>
          <w:p w14:paraId="0C8EC0D6" w14:textId="77587076"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5B888F08" w14:textId="6A2837BE"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[0.4115,</w:t>
            </w:r>
          </w:p>
        </w:tc>
        <w:tc>
          <w:tcPr>
            <w:tcW w:w="1557" w:type="dxa"/>
          </w:tcPr>
          <w:p w14:paraId="20E41613" w14:textId="73EA705E"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1.6857]           </w:t>
            </w:r>
          </w:p>
        </w:tc>
        <w:tc>
          <w:tcPr>
            <w:tcW w:w="511" w:type="dxa"/>
          </w:tcPr>
          <w:p w14:paraId="692FAD84"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26A3ECCA" w14:textId="77777777" w:rsidTr="00477910">
        <w:tc>
          <w:tcPr>
            <w:tcW w:w="1519" w:type="dxa"/>
          </w:tcPr>
          <w:p w14:paraId="2FB0CEC2" w14:textId="0D785596" w:rsidR="00477910" w:rsidRPr="00477910" w:rsidRDefault="00477910"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75</m:t>
                    </m:r>
                  </m:sub>
                </m:sSub>
              </m:oMath>
            </m:oMathPara>
          </w:p>
        </w:tc>
        <w:tc>
          <w:tcPr>
            <w:tcW w:w="2025" w:type="dxa"/>
          </w:tcPr>
          <w:p w14:paraId="2CF8A698" w14:textId="647D9FC3"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1.2154***</w:t>
            </w:r>
          </w:p>
        </w:tc>
        <w:tc>
          <w:tcPr>
            <w:tcW w:w="1276" w:type="dxa"/>
          </w:tcPr>
          <w:p w14:paraId="5A1BDEF2" w14:textId="1EEE99A0"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0.3848</w:t>
            </w:r>
          </w:p>
        </w:tc>
        <w:tc>
          <w:tcPr>
            <w:tcW w:w="1095" w:type="dxa"/>
          </w:tcPr>
          <w:p w14:paraId="7A44DFEC" w14:textId="0F5B093A"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0.004</w:t>
            </w:r>
          </w:p>
        </w:tc>
        <w:tc>
          <w:tcPr>
            <w:tcW w:w="1033" w:type="dxa"/>
          </w:tcPr>
          <w:p w14:paraId="3F4F6429" w14:textId="05445D04"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[0.4259,</w:t>
            </w:r>
          </w:p>
        </w:tc>
        <w:tc>
          <w:tcPr>
            <w:tcW w:w="1557" w:type="dxa"/>
          </w:tcPr>
          <w:p w14:paraId="63C24372" w14:textId="3FFEF52E"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2.0050]</w:t>
            </w:r>
          </w:p>
        </w:tc>
        <w:tc>
          <w:tcPr>
            <w:tcW w:w="511" w:type="dxa"/>
          </w:tcPr>
          <w:p w14:paraId="2EA2625A"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4AFB0399" w14:textId="77777777" w:rsidTr="00477910">
        <w:trPr>
          <w:trHeight w:val="351"/>
        </w:trPr>
        <w:tc>
          <w:tcPr>
            <w:tcW w:w="1519" w:type="dxa"/>
          </w:tcPr>
          <w:p w14:paraId="79BFCFE8" w14:textId="20EF721B" w:rsidR="00477910" w:rsidRPr="00477910" w:rsidRDefault="00477910"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90</m:t>
                    </m:r>
                  </m:sub>
                </m:sSub>
              </m:oMath>
            </m:oMathPara>
          </w:p>
        </w:tc>
        <w:tc>
          <w:tcPr>
            <w:tcW w:w="2025" w:type="dxa"/>
          </w:tcPr>
          <w:p w14:paraId="4E97DEE8" w14:textId="6DDC178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1.3350***</w:t>
            </w:r>
          </w:p>
        </w:tc>
        <w:tc>
          <w:tcPr>
            <w:tcW w:w="1276" w:type="dxa"/>
          </w:tcPr>
          <w:p w14:paraId="334F4C37" w14:textId="79BB0654"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0.3811</w:t>
            </w:r>
          </w:p>
        </w:tc>
        <w:tc>
          <w:tcPr>
            <w:tcW w:w="1095" w:type="dxa"/>
          </w:tcPr>
          <w:p w14:paraId="042B9CF8" w14:textId="636A9F1A"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0.002</w:t>
            </w:r>
          </w:p>
        </w:tc>
        <w:tc>
          <w:tcPr>
            <w:tcW w:w="1033" w:type="dxa"/>
          </w:tcPr>
          <w:p w14:paraId="18319868" w14:textId="2FD948FF" w:rsidR="00477910" w:rsidRPr="000710CC" w:rsidRDefault="00477910" w:rsidP="00156264">
            <w:pPr>
              <w:keepNext/>
              <w:rPr>
                <w:rFonts w:ascii="Times New Roman" w:eastAsiaTheme="minorEastAsia" w:hAnsi="Times New Roman" w:cs="Times New Roman"/>
              </w:rPr>
            </w:pPr>
            <w:r>
              <w:rPr>
                <w:rFonts w:ascii="Times New Roman" w:eastAsiaTheme="minorEastAsia" w:hAnsi="Times New Roman" w:cs="Times New Roman"/>
              </w:rPr>
              <w:t>[0.5530,</w:t>
            </w:r>
          </w:p>
        </w:tc>
        <w:tc>
          <w:tcPr>
            <w:tcW w:w="1557" w:type="dxa"/>
          </w:tcPr>
          <w:p w14:paraId="41B09E1B" w14:textId="1F7ACCB3" w:rsidR="00477910" w:rsidRPr="000710CC" w:rsidRDefault="00477910" w:rsidP="00156264">
            <w:pPr>
              <w:keepNext/>
              <w:jc w:val="right"/>
              <w:rPr>
                <w:rFonts w:ascii="Times New Roman" w:eastAsiaTheme="minorEastAsia" w:hAnsi="Times New Roman" w:cs="Times New Roman"/>
              </w:rPr>
            </w:pPr>
            <w:r>
              <w:rPr>
                <w:rFonts w:ascii="Times New Roman" w:eastAsiaTheme="minorEastAsia" w:hAnsi="Times New Roman" w:cs="Times New Roman"/>
              </w:rPr>
              <w:t>2.1170]</w:t>
            </w:r>
          </w:p>
        </w:tc>
        <w:tc>
          <w:tcPr>
            <w:tcW w:w="511" w:type="dxa"/>
          </w:tcPr>
          <w:p w14:paraId="2FAE40DC" w14:textId="77777777" w:rsidR="00477910" w:rsidRPr="000710CC" w:rsidRDefault="00477910" w:rsidP="00156264">
            <w:pPr>
              <w:keepNext/>
              <w:jc w:val="right"/>
              <w:rPr>
                <w:rFonts w:ascii="Times New Roman" w:eastAsiaTheme="minorEastAsia" w:hAnsi="Times New Roman" w:cs="Times New Roman"/>
              </w:rPr>
            </w:pPr>
          </w:p>
        </w:tc>
      </w:tr>
      <w:tr w:rsidR="00477910" w:rsidRPr="000710CC" w14:paraId="095841A2" w14:textId="77777777" w:rsidTr="003C33C2">
        <w:trPr>
          <w:trHeight w:val="351"/>
        </w:trPr>
        <w:tc>
          <w:tcPr>
            <w:tcW w:w="9016" w:type="dxa"/>
            <w:gridSpan w:val="7"/>
            <w:tcBorders>
              <w:bottom w:val="single" w:sz="4" w:space="0" w:color="auto"/>
            </w:tcBorders>
          </w:tcPr>
          <w:p w14:paraId="40EAC36F" w14:textId="6F5493FC" w:rsidR="00477910" w:rsidRPr="000710CC" w:rsidRDefault="00477910" w:rsidP="00156264">
            <w:pPr>
              <w:keepNext/>
              <w:jc w:val="center"/>
              <w:rPr>
                <w:rFonts w:ascii="Times New Roman" w:eastAsiaTheme="minorEastAsia" w:hAnsi="Times New Roman" w:cs="Times New Roman"/>
              </w:rPr>
            </w:pPr>
            <w:commentRangeStart w:id="42"/>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commentRangeEnd w:id="42"/>
            <w:r w:rsidR="00B315AC">
              <w:rPr>
                <w:rStyle w:val="CommentReference"/>
              </w:rPr>
              <w:commentReference w:id="42"/>
            </w:r>
          </w:p>
        </w:tc>
      </w:tr>
    </w:tbl>
    <w:p w14:paraId="07746575" w14:textId="5231C48E" w:rsidR="00F95024" w:rsidRDefault="00477910" w:rsidP="00156264">
      <w:pPr>
        <w:spacing w:before="240" w:line="480" w:lineRule="auto"/>
        <w:rPr>
          <w:noProof/>
        </w:rPr>
      </w:pPr>
      <w:r>
        <w:rPr>
          <w:noProof/>
        </w:rPr>
        <w:t xml:space="preserve">These results are formalised in Figure </w:t>
      </w:r>
      <w:r w:rsidRPr="00477910">
        <w:rPr>
          <w:noProof/>
          <w:color w:val="FF0000"/>
          <w:highlight w:val="yellow"/>
        </w:rPr>
        <w:t>z</w:t>
      </w:r>
      <w:r>
        <w:rPr>
          <w:noProof/>
        </w:rPr>
        <w:t>.</w:t>
      </w:r>
    </w:p>
    <w:p w14:paraId="0DB69FAA" w14:textId="31B520D3" w:rsidR="00477910" w:rsidRDefault="00477910" w:rsidP="00156264">
      <w:pPr>
        <w:spacing w:before="240" w:line="480" w:lineRule="auto"/>
        <w:jc w:val="center"/>
        <w:rPr>
          <w:noProof/>
        </w:rPr>
      </w:pPr>
      <w:r>
        <w:rPr>
          <w:noProof/>
        </w:rPr>
        <w:drawing>
          <wp:inline distT="0" distB="0" distL="0" distR="0" wp14:anchorId="2F468D30" wp14:editId="47A47311">
            <wp:extent cx="4320000" cy="2561014"/>
            <wp:effectExtent l="0" t="0" r="4445" b="0"/>
            <wp:docPr id="316235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000" cy="2561014"/>
                    </a:xfrm>
                    <a:prstGeom prst="rect">
                      <a:avLst/>
                    </a:prstGeom>
                    <a:noFill/>
                  </pic:spPr>
                </pic:pic>
              </a:graphicData>
            </a:graphic>
          </wp:inline>
        </w:drawing>
      </w:r>
    </w:p>
    <w:p w14:paraId="3247FF09" w14:textId="2A243C91" w:rsidR="00477910" w:rsidRDefault="00477910" w:rsidP="00156264">
      <w:pPr>
        <w:spacing w:before="240" w:line="480" w:lineRule="auto"/>
        <w:jc w:val="center"/>
        <w:rPr>
          <w:noProof/>
        </w:rPr>
      </w:pPr>
      <w:r>
        <w:rPr>
          <w:noProof/>
        </w:rPr>
        <w:t>Fig</w:t>
      </w:r>
      <w:r w:rsidR="00077C9F">
        <w:rPr>
          <w:noProof/>
        </w:rPr>
        <w:t>u</w:t>
      </w:r>
      <w:r>
        <w:rPr>
          <w:noProof/>
        </w:rPr>
        <w:t xml:space="preserve">re </w:t>
      </w:r>
      <w:r>
        <w:rPr>
          <w:i/>
          <w:iCs/>
          <w:noProof/>
        </w:rPr>
        <w:t>z</w:t>
      </w:r>
      <w:r>
        <w:rPr>
          <w:noProof/>
        </w:rPr>
        <w:t xml:space="preserve"> –</w:t>
      </w:r>
    </w:p>
    <w:p w14:paraId="0E1B2DF1" w14:textId="258B0631" w:rsidR="00477910" w:rsidRDefault="00477910" w:rsidP="00156264">
      <w:pPr>
        <w:spacing w:before="240" w:line="480" w:lineRule="auto"/>
        <w:rPr>
          <w:noProof/>
        </w:rPr>
      </w:pPr>
      <w:r>
        <w:rPr>
          <w:noProof/>
        </w:rPr>
        <w:t>All results pass through the dashed red line, indicating that, at the 95% confidence level, none of the coefficients are indistinguishable from a one-to-one relationship.</w:t>
      </w:r>
    </w:p>
    <w:p w14:paraId="1438A087" w14:textId="44C07391" w:rsidR="00760281" w:rsidRDefault="00760281" w:rsidP="00156264">
      <w:pPr>
        <w:pStyle w:val="Heading2"/>
        <w:spacing w:line="480" w:lineRule="auto"/>
      </w:pPr>
      <w:r>
        <w:t>Alternative Specifications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4DC5A792" w14:textId="77777777" w:rsidTr="004A46F9">
        <w:tc>
          <w:tcPr>
            <w:tcW w:w="9016" w:type="dxa"/>
            <w:gridSpan w:val="8"/>
            <w:tcBorders>
              <w:top w:val="single" w:sz="12" w:space="0" w:color="auto"/>
              <w:bottom w:val="single" w:sz="4" w:space="0" w:color="auto"/>
            </w:tcBorders>
          </w:tcPr>
          <w:p w14:paraId="09885230" w14:textId="77D46FA9" w:rsidR="003767E8" w:rsidRPr="00477910" w:rsidRDefault="003767E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F</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A1</w:t>
            </w:r>
          </w:p>
        </w:tc>
      </w:tr>
      <w:tr w:rsidR="003767E8" w:rsidRPr="000710CC" w14:paraId="2B57C24D" w14:textId="77777777" w:rsidTr="004A46F9">
        <w:tc>
          <w:tcPr>
            <w:tcW w:w="1519" w:type="dxa"/>
            <w:tcBorders>
              <w:top w:val="single" w:sz="4" w:space="0" w:color="auto"/>
              <w:bottom w:val="single" w:sz="4" w:space="0" w:color="auto"/>
            </w:tcBorders>
          </w:tcPr>
          <w:p w14:paraId="32BA655B" w14:textId="77777777" w:rsidR="003767E8" w:rsidRPr="000710CC" w:rsidRDefault="003767E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33CF1B51" w14:textId="4828562F" w:rsidR="003767E8" w:rsidRPr="00FD4AA7" w:rsidRDefault="003767E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hAnsi="Cambria Math" w:cs="Times New Roman"/>
                  <w:sz w:val="20"/>
                  <w:szCs w:val="20"/>
                </w:rPr>
                <m:t>comp</m:t>
              </m:r>
            </m:oMath>
          </w:p>
        </w:tc>
      </w:tr>
      <w:tr w:rsidR="003767E8" w:rsidRPr="000710CC" w14:paraId="1AE9666C" w14:textId="77777777" w:rsidTr="004A46F9">
        <w:trPr>
          <w:trHeight w:val="361"/>
        </w:trPr>
        <w:tc>
          <w:tcPr>
            <w:tcW w:w="1519" w:type="dxa"/>
            <w:tcBorders>
              <w:top w:val="single" w:sz="4" w:space="0" w:color="auto"/>
            </w:tcBorders>
          </w:tcPr>
          <w:p w14:paraId="60C5CF93" w14:textId="77777777" w:rsidR="003767E8" w:rsidRPr="000E217A" w:rsidRDefault="003767E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1FB91ECF" w14:textId="77777777" w:rsidR="003767E8" w:rsidRPr="000E217A" w:rsidRDefault="003767E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BDFADF6" w14:textId="77777777" w:rsidR="003767E8" w:rsidRPr="000E217A" w:rsidRDefault="003767E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6F218A22"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4BD3D66"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4BEF28CC" w14:textId="77777777" w:rsidTr="004A46F9">
        <w:tc>
          <w:tcPr>
            <w:tcW w:w="1519" w:type="dxa"/>
          </w:tcPr>
          <w:p w14:paraId="070AF429"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4A4581D7" w14:textId="6FF2B3A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1.1</w:t>
            </w:r>
            <w:r w:rsidR="000E2258">
              <w:rPr>
                <w:rFonts w:ascii="Times New Roman" w:eastAsiaTheme="minorEastAsia" w:hAnsi="Times New Roman" w:cs="Times New Roman"/>
              </w:rPr>
              <w:t>760</w:t>
            </w:r>
            <w:r>
              <w:rPr>
                <w:rFonts w:ascii="Times New Roman" w:eastAsiaTheme="minorEastAsia" w:hAnsi="Times New Roman" w:cs="Times New Roman"/>
              </w:rPr>
              <w:t>***</w:t>
            </w:r>
          </w:p>
        </w:tc>
        <w:tc>
          <w:tcPr>
            <w:tcW w:w="1365" w:type="dxa"/>
          </w:tcPr>
          <w:p w14:paraId="6792F0BE" w14:textId="52235965"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2380</w:t>
            </w:r>
          </w:p>
        </w:tc>
        <w:tc>
          <w:tcPr>
            <w:tcW w:w="1381" w:type="dxa"/>
          </w:tcPr>
          <w:p w14:paraId="0B2A887C" w14:textId="4AB88A0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79C2C041" w14:textId="56BB8786"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[ 0.</w:t>
            </w:r>
            <w:r w:rsidR="005A7B07">
              <w:rPr>
                <w:rFonts w:ascii="Times New Roman" w:eastAsiaTheme="minorEastAsia" w:hAnsi="Times New Roman" w:cs="Times New Roman"/>
              </w:rPr>
              <w:t>6886</w:t>
            </w:r>
            <w:r>
              <w:rPr>
                <w:rFonts w:ascii="Times New Roman" w:eastAsiaTheme="minorEastAsia" w:hAnsi="Times New Roman" w:cs="Times New Roman"/>
              </w:rPr>
              <w:t>,</w:t>
            </w:r>
          </w:p>
        </w:tc>
        <w:tc>
          <w:tcPr>
            <w:tcW w:w="1557" w:type="dxa"/>
            <w:gridSpan w:val="2"/>
          </w:tcPr>
          <w:p w14:paraId="3F567B32" w14:textId="5AA3A866"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6634</w:t>
            </w:r>
            <w:r>
              <w:rPr>
                <w:rFonts w:ascii="Times New Roman" w:eastAsiaTheme="minorEastAsia" w:hAnsi="Times New Roman" w:cs="Times New Roman"/>
              </w:rPr>
              <w:t xml:space="preserve">] </w:t>
            </w:r>
          </w:p>
        </w:tc>
        <w:tc>
          <w:tcPr>
            <w:tcW w:w="511" w:type="dxa"/>
          </w:tcPr>
          <w:p w14:paraId="73C0F11F"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4C5D4EB5" w14:textId="77777777" w:rsidTr="004A46F9">
        <w:tc>
          <w:tcPr>
            <w:tcW w:w="1519" w:type="dxa"/>
          </w:tcPr>
          <w:p w14:paraId="30FD01BD"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75386B26" w14:textId="6B85F771"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0E2258">
              <w:rPr>
                <w:rFonts w:ascii="Times New Roman" w:eastAsiaTheme="minorEastAsia" w:hAnsi="Times New Roman" w:cs="Times New Roman"/>
              </w:rPr>
              <w:t>3.0202***</w:t>
            </w:r>
          </w:p>
        </w:tc>
        <w:tc>
          <w:tcPr>
            <w:tcW w:w="1365" w:type="dxa"/>
          </w:tcPr>
          <w:p w14:paraId="1073998D" w14:textId="278A9E25" w:rsidR="003767E8" w:rsidRPr="000710CC" w:rsidRDefault="005A7B07" w:rsidP="00156264">
            <w:pPr>
              <w:keepNext/>
              <w:rPr>
                <w:rFonts w:ascii="Times New Roman" w:eastAsiaTheme="minorEastAsia" w:hAnsi="Times New Roman" w:cs="Times New Roman"/>
              </w:rPr>
            </w:pPr>
            <w:r>
              <w:rPr>
                <w:rFonts w:ascii="Times New Roman" w:eastAsiaTheme="minorEastAsia" w:hAnsi="Times New Roman" w:cs="Times New Roman"/>
              </w:rPr>
              <w:t>0.9218</w:t>
            </w:r>
          </w:p>
        </w:tc>
        <w:tc>
          <w:tcPr>
            <w:tcW w:w="1381" w:type="dxa"/>
          </w:tcPr>
          <w:p w14:paraId="3DD67CBB" w14:textId="30776D6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003</w:t>
            </w:r>
          </w:p>
        </w:tc>
        <w:tc>
          <w:tcPr>
            <w:tcW w:w="1033" w:type="dxa"/>
          </w:tcPr>
          <w:p w14:paraId="687BE8D9" w14:textId="2A4E9C4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 xml:space="preserve"> </w:t>
            </w:r>
            <w:r>
              <w:rPr>
                <w:rFonts w:ascii="Times New Roman" w:eastAsiaTheme="minorEastAsia" w:hAnsi="Times New Roman" w:cs="Times New Roman"/>
              </w:rPr>
              <w:t>1.</w:t>
            </w:r>
            <w:r w:rsidR="005A7B07">
              <w:rPr>
                <w:rFonts w:ascii="Times New Roman" w:eastAsiaTheme="minorEastAsia" w:hAnsi="Times New Roman" w:cs="Times New Roman"/>
              </w:rPr>
              <w:t>1319</w:t>
            </w:r>
            <w:r>
              <w:rPr>
                <w:rFonts w:ascii="Times New Roman" w:eastAsiaTheme="minorEastAsia" w:hAnsi="Times New Roman" w:cs="Times New Roman"/>
              </w:rPr>
              <w:t>,</w:t>
            </w:r>
          </w:p>
        </w:tc>
        <w:tc>
          <w:tcPr>
            <w:tcW w:w="1557" w:type="dxa"/>
            <w:gridSpan w:val="2"/>
          </w:tcPr>
          <w:p w14:paraId="74A0C1A4" w14:textId="52D22C80"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4.9085</w:t>
            </w:r>
            <w:r>
              <w:rPr>
                <w:rFonts w:ascii="Times New Roman" w:eastAsiaTheme="minorEastAsia" w:hAnsi="Times New Roman" w:cs="Times New Roman"/>
              </w:rPr>
              <w:t xml:space="preserve">]           </w:t>
            </w:r>
          </w:p>
        </w:tc>
        <w:tc>
          <w:tcPr>
            <w:tcW w:w="511" w:type="dxa"/>
          </w:tcPr>
          <w:p w14:paraId="5631B799"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6BCEC10F" w14:textId="77777777" w:rsidTr="004A46F9">
        <w:tc>
          <w:tcPr>
            <w:tcW w:w="1519" w:type="dxa"/>
          </w:tcPr>
          <w:p w14:paraId="32A165B3"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74C745BD" w14:textId="5EAADC9A" w:rsidR="003767E8" w:rsidRPr="000710CC" w:rsidRDefault="003767E8" w:rsidP="00156264">
            <w:pPr>
              <w:keepNext/>
              <w:rPr>
                <w:rFonts w:ascii="Times New Roman" w:eastAsiaTheme="minorEastAsia" w:hAnsi="Times New Roman" w:cs="Times New Roman"/>
              </w:rPr>
            </w:pPr>
            <w:r w:rsidRPr="000710CC">
              <w:rPr>
                <w:rFonts w:ascii="Times New Roman" w:eastAsiaTheme="minorEastAsia" w:hAnsi="Times New Roman" w:cs="Times New Roman"/>
              </w:rPr>
              <w:t>-</w:t>
            </w:r>
            <w:r w:rsidR="000E2258">
              <w:rPr>
                <w:rFonts w:ascii="Times New Roman" w:eastAsiaTheme="minorEastAsia" w:hAnsi="Times New Roman" w:cs="Times New Roman"/>
              </w:rPr>
              <w:t>3.3289***</w:t>
            </w:r>
          </w:p>
        </w:tc>
        <w:tc>
          <w:tcPr>
            <w:tcW w:w="1365" w:type="dxa"/>
          </w:tcPr>
          <w:p w14:paraId="1BCB48F7" w14:textId="68D1278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8631</w:t>
            </w:r>
          </w:p>
        </w:tc>
        <w:tc>
          <w:tcPr>
            <w:tcW w:w="1381" w:type="dxa"/>
          </w:tcPr>
          <w:p w14:paraId="60BAF562" w14:textId="35313B79"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1</w:t>
            </w:r>
          </w:p>
        </w:tc>
        <w:tc>
          <w:tcPr>
            <w:tcW w:w="1033" w:type="dxa"/>
          </w:tcPr>
          <w:p w14:paraId="7F649FA4" w14:textId="3E5B62F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5</w:t>
            </w:r>
            <w:r>
              <w:rPr>
                <w:rFonts w:ascii="Times New Roman" w:eastAsiaTheme="minorEastAsia" w:hAnsi="Times New Roman" w:cs="Times New Roman"/>
              </w:rPr>
              <w:t>.</w:t>
            </w:r>
            <w:r w:rsidR="005A7B07">
              <w:rPr>
                <w:rFonts w:ascii="Times New Roman" w:eastAsiaTheme="minorEastAsia" w:hAnsi="Times New Roman" w:cs="Times New Roman"/>
              </w:rPr>
              <w:t>0968</w:t>
            </w:r>
            <w:r>
              <w:rPr>
                <w:rFonts w:ascii="Times New Roman" w:eastAsiaTheme="minorEastAsia" w:hAnsi="Times New Roman" w:cs="Times New Roman"/>
              </w:rPr>
              <w:t>,</w:t>
            </w:r>
          </w:p>
        </w:tc>
        <w:tc>
          <w:tcPr>
            <w:tcW w:w="1557" w:type="dxa"/>
            <w:gridSpan w:val="2"/>
          </w:tcPr>
          <w:p w14:paraId="524D5E1F" w14:textId="2EF494C8"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1.5610</w:t>
            </w:r>
            <w:r>
              <w:rPr>
                <w:rFonts w:ascii="Times New Roman" w:eastAsiaTheme="minorEastAsia" w:hAnsi="Times New Roman" w:cs="Times New Roman"/>
              </w:rPr>
              <w:t>]</w:t>
            </w:r>
          </w:p>
        </w:tc>
        <w:tc>
          <w:tcPr>
            <w:tcW w:w="511" w:type="dxa"/>
          </w:tcPr>
          <w:p w14:paraId="7D20BBBA"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0B18BEF4" w14:textId="77777777" w:rsidTr="004A46F9">
        <w:tc>
          <w:tcPr>
            <w:tcW w:w="9016" w:type="dxa"/>
            <w:gridSpan w:val="8"/>
            <w:tcBorders>
              <w:top w:val="single" w:sz="4" w:space="0" w:color="auto"/>
              <w:bottom w:val="nil"/>
            </w:tcBorders>
          </w:tcPr>
          <w:p w14:paraId="164C6058" w14:textId="77777777"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4AA19C1D" w14:textId="77777777" w:rsidTr="004A46F9">
        <w:tc>
          <w:tcPr>
            <w:tcW w:w="1519" w:type="dxa"/>
            <w:tcBorders>
              <w:top w:val="nil"/>
            </w:tcBorders>
          </w:tcPr>
          <w:p w14:paraId="4F6245D8" w14:textId="77777777" w:rsidR="003767E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081E59F2" w14:textId="2B8707A8"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0.5</w:t>
            </w:r>
            <w:r w:rsidR="005A7B07">
              <w:rPr>
                <w:rFonts w:ascii="Times New Roman" w:eastAsiaTheme="minorEastAsia" w:hAnsi="Times New Roman" w:cs="Times New Roman"/>
              </w:rPr>
              <w:t>770</w:t>
            </w:r>
          </w:p>
        </w:tc>
        <w:tc>
          <w:tcPr>
            <w:tcW w:w="1365" w:type="dxa"/>
            <w:tcBorders>
              <w:top w:val="nil"/>
            </w:tcBorders>
          </w:tcPr>
          <w:p w14:paraId="0F6D50AA" w14:textId="77777777" w:rsidR="003767E8" w:rsidRPr="000710CC" w:rsidRDefault="003767E8" w:rsidP="00156264">
            <w:pPr>
              <w:keepNext/>
              <w:rPr>
                <w:rFonts w:ascii="Times New Roman" w:eastAsiaTheme="minorEastAsia" w:hAnsi="Times New Roman" w:cs="Times New Roman"/>
              </w:rPr>
            </w:pPr>
          </w:p>
        </w:tc>
        <w:tc>
          <w:tcPr>
            <w:tcW w:w="1381" w:type="dxa"/>
            <w:tcBorders>
              <w:top w:val="nil"/>
            </w:tcBorders>
          </w:tcPr>
          <w:p w14:paraId="6FBC42A0" w14:textId="77777777" w:rsidR="003767E8" w:rsidRPr="000710CC" w:rsidRDefault="003767E8" w:rsidP="00156264">
            <w:pPr>
              <w:keepNext/>
              <w:rPr>
                <w:rFonts w:ascii="Times New Roman" w:eastAsiaTheme="minorEastAsia" w:hAnsi="Times New Roman" w:cs="Times New Roman"/>
              </w:rPr>
            </w:pPr>
          </w:p>
        </w:tc>
        <w:tc>
          <w:tcPr>
            <w:tcW w:w="1550" w:type="dxa"/>
            <w:gridSpan w:val="2"/>
            <w:tcBorders>
              <w:top w:val="nil"/>
            </w:tcBorders>
          </w:tcPr>
          <w:p w14:paraId="2454EF29" w14:textId="77777777" w:rsidR="003767E8" w:rsidRPr="000710CC" w:rsidRDefault="003767E8" w:rsidP="00156264">
            <w:pPr>
              <w:keepNext/>
              <w:rPr>
                <w:rFonts w:ascii="Times New Roman" w:eastAsiaTheme="minorEastAsia" w:hAnsi="Times New Roman" w:cs="Times New Roman"/>
              </w:rPr>
            </w:pPr>
          </w:p>
        </w:tc>
        <w:tc>
          <w:tcPr>
            <w:tcW w:w="1551" w:type="dxa"/>
            <w:gridSpan w:val="2"/>
            <w:tcBorders>
              <w:top w:val="nil"/>
            </w:tcBorders>
          </w:tcPr>
          <w:p w14:paraId="6967B542" w14:textId="77777777" w:rsidR="003767E8" w:rsidRPr="000710CC" w:rsidRDefault="003767E8" w:rsidP="00156264">
            <w:pPr>
              <w:keepNext/>
              <w:rPr>
                <w:rFonts w:ascii="Times New Roman" w:eastAsiaTheme="minorEastAsia" w:hAnsi="Times New Roman" w:cs="Times New Roman"/>
              </w:rPr>
            </w:pPr>
          </w:p>
        </w:tc>
      </w:tr>
      <w:tr w:rsidR="003767E8" w:rsidRPr="000710CC" w14:paraId="1E26A30C" w14:textId="77777777" w:rsidTr="00BA0057">
        <w:trPr>
          <w:trHeight w:val="277"/>
        </w:trPr>
        <w:tc>
          <w:tcPr>
            <w:tcW w:w="9016" w:type="dxa"/>
            <w:gridSpan w:val="8"/>
          </w:tcPr>
          <w:p w14:paraId="3F9A511D" w14:textId="77777777" w:rsidR="003767E8" w:rsidRPr="000710CC" w:rsidRDefault="003767E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6F0DA933" w14:textId="77777777" w:rsidR="005A7B07" w:rsidRDefault="005A7B07" w:rsidP="00156264">
      <w:pPr>
        <w:spacing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3767E8" w:rsidRPr="000710CC" w14:paraId="2317F494" w14:textId="77777777" w:rsidTr="004A46F9">
        <w:tc>
          <w:tcPr>
            <w:tcW w:w="9016" w:type="dxa"/>
            <w:gridSpan w:val="8"/>
            <w:tcBorders>
              <w:top w:val="single" w:sz="12" w:space="0" w:color="auto"/>
              <w:bottom w:val="single" w:sz="4" w:space="0" w:color="auto"/>
            </w:tcBorders>
          </w:tcPr>
          <w:p w14:paraId="5341EC6D" w14:textId="685A7C74" w:rsidR="003767E8" w:rsidRPr="00477910" w:rsidRDefault="003767E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sidR="000E2258">
              <w:rPr>
                <w:rFonts w:ascii="Times New Roman" w:eastAsiaTheme="minorEastAsia" w:hAnsi="Times New Roman" w:cs="Times New Roman"/>
                <w:b/>
                <w:bCs/>
              </w:rPr>
              <w:t>G</w:t>
            </w:r>
            <w:r w:rsidRPr="00477910">
              <w:rPr>
                <w:rFonts w:ascii="Times New Roman" w:eastAsiaTheme="minorEastAsia" w:hAnsi="Times New Roman" w:cs="Times New Roman"/>
                <w:b/>
                <w:bCs/>
              </w:rPr>
              <w:t xml:space="preserve"> – Baseline regression results</w:t>
            </w:r>
            <w:r>
              <w:rPr>
                <w:rFonts w:ascii="Times New Roman" w:eastAsiaTheme="minorEastAsia" w:hAnsi="Times New Roman" w:cs="Times New Roman"/>
                <w:b/>
                <w:bCs/>
              </w:rPr>
              <w:t xml:space="preserve"> for A</w:t>
            </w:r>
            <w:r w:rsidR="00847458">
              <w:rPr>
                <w:rFonts w:ascii="Times New Roman" w:eastAsiaTheme="minorEastAsia" w:hAnsi="Times New Roman" w:cs="Times New Roman"/>
                <w:b/>
                <w:bCs/>
              </w:rPr>
              <w:t>2</w:t>
            </w:r>
          </w:p>
        </w:tc>
      </w:tr>
      <w:tr w:rsidR="003767E8" w:rsidRPr="000710CC" w14:paraId="15428D87" w14:textId="77777777" w:rsidTr="004A46F9">
        <w:tc>
          <w:tcPr>
            <w:tcW w:w="1519" w:type="dxa"/>
            <w:tcBorders>
              <w:top w:val="single" w:sz="4" w:space="0" w:color="auto"/>
              <w:bottom w:val="single" w:sz="4" w:space="0" w:color="auto"/>
            </w:tcBorders>
          </w:tcPr>
          <w:p w14:paraId="690EA994" w14:textId="77777777" w:rsidR="003767E8" w:rsidRPr="000710CC" w:rsidRDefault="003767E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728C8E78" w14:textId="6F439AC5" w:rsidR="003767E8" w:rsidRPr="00FD4AA7" w:rsidRDefault="003767E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comp</m:t>
              </m:r>
            </m:oMath>
          </w:p>
        </w:tc>
      </w:tr>
      <w:tr w:rsidR="003767E8" w:rsidRPr="000710CC" w14:paraId="4DF2C22D" w14:textId="77777777" w:rsidTr="004A46F9">
        <w:trPr>
          <w:trHeight w:val="361"/>
        </w:trPr>
        <w:tc>
          <w:tcPr>
            <w:tcW w:w="1519" w:type="dxa"/>
            <w:tcBorders>
              <w:top w:val="single" w:sz="4" w:space="0" w:color="auto"/>
            </w:tcBorders>
          </w:tcPr>
          <w:p w14:paraId="353C384E" w14:textId="77777777" w:rsidR="003767E8" w:rsidRPr="000E217A" w:rsidRDefault="003767E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6248CE04" w14:textId="77777777" w:rsidR="003767E8" w:rsidRPr="000E217A" w:rsidRDefault="003767E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1E146CD0" w14:textId="77777777" w:rsidR="003767E8" w:rsidRPr="000E217A" w:rsidRDefault="003767E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109F169F"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423387EF" w14:textId="77777777" w:rsidR="003767E8" w:rsidRPr="000E217A" w:rsidRDefault="003767E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3767E8" w:rsidRPr="000710CC" w14:paraId="5FAA5C93" w14:textId="77777777" w:rsidTr="004A46F9">
        <w:tc>
          <w:tcPr>
            <w:tcW w:w="1519" w:type="dxa"/>
          </w:tcPr>
          <w:p w14:paraId="751016D4"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0548C518" w14:textId="43B2951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Pr="000710CC">
              <w:rPr>
                <w:rFonts w:ascii="Times New Roman" w:eastAsiaTheme="minorEastAsia" w:hAnsi="Times New Roman" w:cs="Times New Roman"/>
              </w:rPr>
              <w:t>1.</w:t>
            </w:r>
            <w:r w:rsidR="005A7B07">
              <w:rPr>
                <w:rFonts w:ascii="Times New Roman" w:eastAsiaTheme="minorEastAsia" w:hAnsi="Times New Roman" w:cs="Times New Roman"/>
              </w:rPr>
              <w:t>3610</w:t>
            </w:r>
            <w:r>
              <w:rPr>
                <w:rFonts w:ascii="Times New Roman" w:eastAsiaTheme="minorEastAsia" w:hAnsi="Times New Roman" w:cs="Times New Roman"/>
              </w:rPr>
              <w:t>***</w:t>
            </w:r>
          </w:p>
        </w:tc>
        <w:tc>
          <w:tcPr>
            <w:tcW w:w="1365" w:type="dxa"/>
          </w:tcPr>
          <w:p w14:paraId="53BDE9C8" w14:textId="1A63C1F8"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1757</w:t>
            </w:r>
          </w:p>
        </w:tc>
        <w:tc>
          <w:tcPr>
            <w:tcW w:w="1381" w:type="dxa"/>
          </w:tcPr>
          <w:p w14:paraId="37BE831C" w14:textId="41BAAF3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0</w:t>
            </w:r>
          </w:p>
        </w:tc>
        <w:tc>
          <w:tcPr>
            <w:tcW w:w="1033" w:type="dxa"/>
          </w:tcPr>
          <w:p w14:paraId="22B8A0C4" w14:textId="5A1149AA"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1.0000</w:t>
            </w:r>
            <w:r>
              <w:rPr>
                <w:rFonts w:ascii="Times New Roman" w:eastAsiaTheme="minorEastAsia" w:hAnsi="Times New Roman" w:cs="Times New Roman"/>
              </w:rPr>
              <w:t>,</w:t>
            </w:r>
          </w:p>
        </w:tc>
        <w:tc>
          <w:tcPr>
            <w:tcW w:w="1557" w:type="dxa"/>
            <w:gridSpan w:val="2"/>
          </w:tcPr>
          <w:p w14:paraId="1FFC3FA5" w14:textId="6BBF2185"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5A7B07">
              <w:rPr>
                <w:rFonts w:ascii="Times New Roman" w:eastAsiaTheme="minorEastAsia" w:hAnsi="Times New Roman" w:cs="Times New Roman"/>
              </w:rPr>
              <w:t>7222</w:t>
            </w:r>
            <w:r>
              <w:rPr>
                <w:rFonts w:ascii="Times New Roman" w:eastAsiaTheme="minorEastAsia" w:hAnsi="Times New Roman" w:cs="Times New Roman"/>
              </w:rPr>
              <w:t xml:space="preserve">] </w:t>
            </w:r>
          </w:p>
        </w:tc>
        <w:tc>
          <w:tcPr>
            <w:tcW w:w="511" w:type="dxa"/>
          </w:tcPr>
          <w:p w14:paraId="2B225883"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56326457" w14:textId="77777777" w:rsidTr="004A46F9">
        <w:tc>
          <w:tcPr>
            <w:tcW w:w="1519" w:type="dxa"/>
          </w:tcPr>
          <w:p w14:paraId="25AE5C14"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D0F3B97" w14:textId="00EB76DB"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2.9824***</w:t>
            </w:r>
          </w:p>
        </w:tc>
        <w:tc>
          <w:tcPr>
            <w:tcW w:w="1365" w:type="dxa"/>
          </w:tcPr>
          <w:p w14:paraId="3C6DDEE8" w14:textId="2BFA21A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0069</w:t>
            </w:r>
          </w:p>
        </w:tc>
        <w:tc>
          <w:tcPr>
            <w:tcW w:w="1381" w:type="dxa"/>
          </w:tcPr>
          <w:p w14:paraId="5E0D35F5" w14:textId="1265D0B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006</w:t>
            </w:r>
          </w:p>
        </w:tc>
        <w:tc>
          <w:tcPr>
            <w:tcW w:w="1033" w:type="dxa"/>
          </w:tcPr>
          <w:p w14:paraId="3BDBE360" w14:textId="1065E2B7"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 xml:space="preserve"> </w:t>
            </w:r>
            <w:r w:rsidR="005A7B07">
              <w:rPr>
                <w:rFonts w:ascii="Times New Roman" w:eastAsiaTheme="minorEastAsia" w:hAnsi="Times New Roman" w:cs="Times New Roman"/>
              </w:rPr>
              <w:t>0.9127</w:t>
            </w:r>
            <w:r>
              <w:rPr>
                <w:rFonts w:ascii="Times New Roman" w:eastAsiaTheme="minorEastAsia" w:hAnsi="Times New Roman" w:cs="Times New Roman"/>
              </w:rPr>
              <w:t>,</w:t>
            </w:r>
          </w:p>
        </w:tc>
        <w:tc>
          <w:tcPr>
            <w:tcW w:w="1557" w:type="dxa"/>
            <w:gridSpan w:val="2"/>
          </w:tcPr>
          <w:p w14:paraId="7DAEBEE0" w14:textId="2F46910A"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5A7B07">
              <w:rPr>
                <w:rFonts w:ascii="Times New Roman" w:eastAsiaTheme="minorEastAsia" w:hAnsi="Times New Roman" w:cs="Times New Roman"/>
              </w:rPr>
              <w:t>5.0520</w:t>
            </w:r>
            <w:r>
              <w:rPr>
                <w:rFonts w:ascii="Times New Roman" w:eastAsiaTheme="minorEastAsia" w:hAnsi="Times New Roman" w:cs="Times New Roman"/>
              </w:rPr>
              <w:t xml:space="preserve">]           </w:t>
            </w:r>
          </w:p>
        </w:tc>
        <w:tc>
          <w:tcPr>
            <w:tcW w:w="511" w:type="dxa"/>
          </w:tcPr>
          <w:p w14:paraId="33DD91E2"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2CC9699C" w14:textId="77777777" w:rsidTr="004A46F9">
        <w:tc>
          <w:tcPr>
            <w:tcW w:w="1519" w:type="dxa"/>
          </w:tcPr>
          <w:p w14:paraId="66404441" w14:textId="77777777" w:rsidR="003767E8" w:rsidRPr="00477910" w:rsidRDefault="003767E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4A876BF9" w14:textId="643B565F" w:rsidR="003767E8" w:rsidRPr="000710CC" w:rsidRDefault="003767E8" w:rsidP="00156264">
            <w:pPr>
              <w:keepNext/>
              <w:rPr>
                <w:rFonts w:ascii="Times New Roman" w:eastAsiaTheme="minorEastAsia" w:hAnsi="Times New Roman" w:cs="Times New Roman"/>
              </w:rPr>
            </w:pPr>
            <w:r w:rsidRPr="000710CC">
              <w:rPr>
                <w:rFonts w:ascii="Times New Roman" w:eastAsiaTheme="minorEastAsia" w:hAnsi="Times New Roman" w:cs="Times New Roman"/>
              </w:rPr>
              <w:t>-2.</w:t>
            </w:r>
            <w:r w:rsidR="005A7B07">
              <w:rPr>
                <w:rFonts w:ascii="Times New Roman" w:eastAsiaTheme="minorEastAsia" w:hAnsi="Times New Roman" w:cs="Times New Roman"/>
              </w:rPr>
              <w:t>9954</w:t>
            </w:r>
            <w:r>
              <w:rPr>
                <w:rFonts w:ascii="Times New Roman" w:eastAsiaTheme="minorEastAsia" w:hAnsi="Times New Roman" w:cs="Times New Roman"/>
              </w:rPr>
              <w:t>**</w:t>
            </w:r>
            <w:r w:rsidR="005A7B07">
              <w:rPr>
                <w:rFonts w:ascii="Times New Roman" w:eastAsiaTheme="minorEastAsia" w:hAnsi="Times New Roman" w:cs="Times New Roman"/>
              </w:rPr>
              <w:t>*</w:t>
            </w:r>
          </w:p>
        </w:tc>
        <w:tc>
          <w:tcPr>
            <w:tcW w:w="1365" w:type="dxa"/>
          </w:tcPr>
          <w:p w14:paraId="4845FAAF" w14:textId="3BE8822E"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9124</w:t>
            </w:r>
          </w:p>
        </w:tc>
        <w:tc>
          <w:tcPr>
            <w:tcW w:w="1381" w:type="dxa"/>
          </w:tcPr>
          <w:p w14:paraId="3FAEF380" w14:textId="627F07C6"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5A7B07">
              <w:rPr>
                <w:rFonts w:ascii="Times New Roman" w:eastAsiaTheme="minorEastAsia" w:hAnsi="Times New Roman" w:cs="Times New Roman"/>
              </w:rPr>
              <w:t>3</w:t>
            </w:r>
          </w:p>
        </w:tc>
        <w:tc>
          <w:tcPr>
            <w:tcW w:w="1033" w:type="dxa"/>
          </w:tcPr>
          <w:p w14:paraId="35C04CDE" w14:textId="143AD6F3"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4.8708</w:t>
            </w:r>
            <w:r>
              <w:rPr>
                <w:rFonts w:ascii="Times New Roman" w:eastAsiaTheme="minorEastAsia" w:hAnsi="Times New Roman" w:cs="Times New Roman"/>
              </w:rPr>
              <w:t>,</w:t>
            </w:r>
          </w:p>
        </w:tc>
        <w:tc>
          <w:tcPr>
            <w:tcW w:w="1557" w:type="dxa"/>
            <w:gridSpan w:val="2"/>
          </w:tcPr>
          <w:p w14:paraId="2D51B28C" w14:textId="32E0507F"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w:t>
            </w:r>
            <w:r w:rsidR="005A7B07">
              <w:rPr>
                <w:rFonts w:ascii="Times New Roman" w:eastAsiaTheme="minorEastAsia" w:hAnsi="Times New Roman" w:cs="Times New Roman"/>
              </w:rPr>
              <w:t>1.1200</w:t>
            </w:r>
            <w:r>
              <w:rPr>
                <w:rFonts w:ascii="Times New Roman" w:eastAsiaTheme="minorEastAsia" w:hAnsi="Times New Roman" w:cs="Times New Roman"/>
              </w:rPr>
              <w:t>]</w:t>
            </w:r>
          </w:p>
        </w:tc>
        <w:tc>
          <w:tcPr>
            <w:tcW w:w="511" w:type="dxa"/>
          </w:tcPr>
          <w:p w14:paraId="323B6CCB"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61257453" w14:textId="77777777" w:rsidTr="00847458">
        <w:tc>
          <w:tcPr>
            <w:tcW w:w="1519" w:type="dxa"/>
            <w:tcBorders>
              <w:bottom w:val="nil"/>
            </w:tcBorders>
          </w:tcPr>
          <w:p w14:paraId="45E5528C" w14:textId="1F2FE3F6" w:rsidR="003767E8" w:rsidRPr="00477910" w:rsidRDefault="003767E8"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inf</m:t>
                </m:r>
              </m:oMath>
            </m:oMathPara>
          </w:p>
        </w:tc>
        <w:tc>
          <w:tcPr>
            <w:tcW w:w="1650" w:type="dxa"/>
            <w:tcBorders>
              <w:bottom w:val="nil"/>
            </w:tcBorders>
          </w:tcPr>
          <w:p w14:paraId="099CACA4" w14:textId="2BCBF60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5A7B07">
              <w:rPr>
                <w:rFonts w:ascii="Times New Roman" w:eastAsiaTheme="minorEastAsia" w:hAnsi="Times New Roman" w:cs="Times New Roman"/>
              </w:rPr>
              <w:t>6602*</w:t>
            </w:r>
          </w:p>
        </w:tc>
        <w:tc>
          <w:tcPr>
            <w:tcW w:w="1365" w:type="dxa"/>
            <w:tcBorders>
              <w:bottom w:val="nil"/>
            </w:tcBorders>
          </w:tcPr>
          <w:p w14:paraId="5A97B2A5" w14:textId="00A54601"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3791</w:t>
            </w:r>
          </w:p>
        </w:tc>
        <w:tc>
          <w:tcPr>
            <w:tcW w:w="1381" w:type="dxa"/>
            <w:tcBorders>
              <w:bottom w:val="nil"/>
            </w:tcBorders>
          </w:tcPr>
          <w:p w14:paraId="08AD3E15" w14:textId="30AE5A53"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093</w:t>
            </w:r>
          </w:p>
        </w:tc>
        <w:tc>
          <w:tcPr>
            <w:tcW w:w="1033" w:type="dxa"/>
            <w:tcBorders>
              <w:bottom w:val="nil"/>
            </w:tcBorders>
          </w:tcPr>
          <w:p w14:paraId="793372CF" w14:textId="4319B7C0" w:rsidR="003767E8" w:rsidRPr="000710CC"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[-0.</w:t>
            </w:r>
            <w:r w:rsidR="005A7B07">
              <w:rPr>
                <w:rFonts w:ascii="Times New Roman" w:eastAsiaTheme="minorEastAsia" w:hAnsi="Times New Roman" w:cs="Times New Roman"/>
              </w:rPr>
              <w:t>1190</w:t>
            </w:r>
            <w:r>
              <w:rPr>
                <w:rFonts w:ascii="Times New Roman" w:eastAsiaTheme="minorEastAsia" w:hAnsi="Times New Roman" w:cs="Times New Roman"/>
              </w:rPr>
              <w:t>,</w:t>
            </w:r>
          </w:p>
        </w:tc>
        <w:tc>
          <w:tcPr>
            <w:tcW w:w="1557" w:type="dxa"/>
            <w:gridSpan w:val="2"/>
            <w:tcBorders>
              <w:bottom w:val="nil"/>
            </w:tcBorders>
          </w:tcPr>
          <w:p w14:paraId="45C85E78" w14:textId="1DD298DA" w:rsidR="003767E8" w:rsidRPr="000710CC" w:rsidRDefault="003767E8"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005A7B07">
              <w:rPr>
                <w:rFonts w:ascii="Times New Roman" w:eastAsiaTheme="minorEastAsia" w:hAnsi="Times New Roman" w:cs="Times New Roman"/>
              </w:rPr>
              <w:t>4394</w:t>
            </w:r>
            <w:r>
              <w:rPr>
                <w:rFonts w:ascii="Times New Roman" w:eastAsiaTheme="minorEastAsia" w:hAnsi="Times New Roman" w:cs="Times New Roman"/>
              </w:rPr>
              <w:t>]</w:t>
            </w:r>
          </w:p>
        </w:tc>
        <w:tc>
          <w:tcPr>
            <w:tcW w:w="511" w:type="dxa"/>
            <w:tcBorders>
              <w:bottom w:val="nil"/>
            </w:tcBorders>
          </w:tcPr>
          <w:p w14:paraId="32DCF165" w14:textId="77777777" w:rsidR="003767E8" w:rsidRPr="000710CC" w:rsidRDefault="003767E8" w:rsidP="00156264">
            <w:pPr>
              <w:keepNext/>
              <w:jc w:val="right"/>
              <w:rPr>
                <w:rFonts w:ascii="Times New Roman" w:eastAsiaTheme="minorEastAsia" w:hAnsi="Times New Roman" w:cs="Times New Roman"/>
              </w:rPr>
            </w:pPr>
          </w:p>
        </w:tc>
      </w:tr>
      <w:tr w:rsidR="003767E8" w:rsidRPr="000710CC" w14:paraId="2F77E199" w14:textId="77777777" w:rsidTr="00847458">
        <w:tc>
          <w:tcPr>
            <w:tcW w:w="9016" w:type="dxa"/>
            <w:gridSpan w:val="8"/>
            <w:tcBorders>
              <w:top w:val="single" w:sz="12" w:space="0" w:color="auto"/>
              <w:bottom w:val="nil"/>
            </w:tcBorders>
          </w:tcPr>
          <w:p w14:paraId="74EC7CAD" w14:textId="77777777"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3767E8" w:rsidRPr="000710CC" w14:paraId="136E020E" w14:textId="77777777" w:rsidTr="004A46F9">
        <w:tc>
          <w:tcPr>
            <w:tcW w:w="1519" w:type="dxa"/>
            <w:tcBorders>
              <w:top w:val="nil"/>
            </w:tcBorders>
          </w:tcPr>
          <w:p w14:paraId="25168206" w14:textId="77777777" w:rsidR="003767E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B86F90B" w14:textId="47A6BE48" w:rsidR="003767E8" w:rsidRDefault="003767E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6609</w:t>
            </w:r>
          </w:p>
        </w:tc>
        <w:tc>
          <w:tcPr>
            <w:tcW w:w="1365" w:type="dxa"/>
            <w:tcBorders>
              <w:top w:val="nil"/>
            </w:tcBorders>
          </w:tcPr>
          <w:p w14:paraId="340D052C" w14:textId="77777777" w:rsidR="003767E8" w:rsidRPr="000710CC" w:rsidRDefault="003767E8" w:rsidP="00156264">
            <w:pPr>
              <w:keepNext/>
              <w:rPr>
                <w:rFonts w:ascii="Times New Roman" w:eastAsiaTheme="minorEastAsia" w:hAnsi="Times New Roman" w:cs="Times New Roman"/>
              </w:rPr>
            </w:pPr>
          </w:p>
        </w:tc>
        <w:tc>
          <w:tcPr>
            <w:tcW w:w="1381" w:type="dxa"/>
            <w:tcBorders>
              <w:top w:val="nil"/>
            </w:tcBorders>
          </w:tcPr>
          <w:p w14:paraId="728C2B4B" w14:textId="77777777" w:rsidR="003767E8" w:rsidRPr="000710CC" w:rsidRDefault="003767E8" w:rsidP="00156264">
            <w:pPr>
              <w:keepNext/>
              <w:rPr>
                <w:rFonts w:ascii="Times New Roman" w:eastAsiaTheme="minorEastAsia" w:hAnsi="Times New Roman" w:cs="Times New Roman"/>
              </w:rPr>
            </w:pPr>
          </w:p>
        </w:tc>
        <w:tc>
          <w:tcPr>
            <w:tcW w:w="1550" w:type="dxa"/>
            <w:gridSpan w:val="2"/>
            <w:tcBorders>
              <w:top w:val="nil"/>
            </w:tcBorders>
          </w:tcPr>
          <w:p w14:paraId="0665D2F0" w14:textId="77777777" w:rsidR="003767E8" w:rsidRPr="000710CC" w:rsidRDefault="003767E8" w:rsidP="00156264">
            <w:pPr>
              <w:keepNext/>
              <w:rPr>
                <w:rFonts w:ascii="Times New Roman" w:eastAsiaTheme="minorEastAsia" w:hAnsi="Times New Roman" w:cs="Times New Roman"/>
              </w:rPr>
            </w:pPr>
          </w:p>
        </w:tc>
        <w:tc>
          <w:tcPr>
            <w:tcW w:w="1551" w:type="dxa"/>
            <w:gridSpan w:val="2"/>
            <w:tcBorders>
              <w:top w:val="nil"/>
            </w:tcBorders>
          </w:tcPr>
          <w:p w14:paraId="0B59E9E1" w14:textId="77777777" w:rsidR="003767E8" w:rsidRPr="000710CC" w:rsidRDefault="003767E8" w:rsidP="00156264">
            <w:pPr>
              <w:keepNext/>
              <w:rPr>
                <w:rFonts w:ascii="Times New Roman" w:eastAsiaTheme="minorEastAsia" w:hAnsi="Times New Roman" w:cs="Times New Roman"/>
              </w:rPr>
            </w:pPr>
          </w:p>
        </w:tc>
      </w:tr>
      <w:tr w:rsidR="003767E8" w:rsidRPr="000710CC" w14:paraId="25D3F1AE" w14:textId="77777777" w:rsidTr="00BA0057">
        <w:trPr>
          <w:trHeight w:val="321"/>
        </w:trPr>
        <w:tc>
          <w:tcPr>
            <w:tcW w:w="9016" w:type="dxa"/>
            <w:gridSpan w:val="8"/>
          </w:tcPr>
          <w:p w14:paraId="537AB739" w14:textId="77777777" w:rsidR="003767E8" w:rsidRPr="000710CC" w:rsidRDefault="003767E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4E84AF32" w14:textId="0EC3FAAA" w:rsidR="003767E8" w:rsidRDefault="00BA0057" w:rsidP="00156264">
      <w:pPr>
        <w:spacing w:before="240" w:line="480" w:lineRule="auto"/>
      </w:pPr>
      <w:r>
        <w:t>Tables F and G show the relationship average total labour compensation growth and productivity growth. Controlling for inflation strongly reduces the standard deviation of the</w:t>
      </w:r>
      <w:r>
        <w:rPr>
          <w:rFonts w:eastAsiaTheme="minorEastAsia"/>
        </w:rPr>
        <w:t xml:space="preserve"> </w:t>
      </w:r>
      <m:oMath>
        <m:r>
          <w:rPr>
            <w:rFonts w:ascii="Cambria Math" w:hAnsi="Cambria Math"/>
          </w:rPr>
          <m:t>prod</m:t>
        </m:r>
      </m:oMath>
      <w:r>
        <w:t xml:space="preserve"> coefficient; we find that average labour compensation has a much stronger relationship with productivity than median earnings – this difference captures the effects of inequality and the wage wedge. </w:t>
      </w:r>
      <w:r w:rsidR="00D232E2">
        <w:t>These results are shown in figure p.</w:t>
      </w:r>
    </w:p>
    <w:p w14:paraId="72B9D3F2" w14:textId="6ED5ED8C" w:rsidR="00D232E2" w:rsidRDefault="00D232E2" w:rsidP="00156264">
      <w:pPr>
        <w:spacing w:before="240" w:line="480" w:lineRule="auto"/>
        <w:jc w:val="center"/>
      </w:pPr>
      <w:r>
        <w:rPr>
          <w:noProof/>
        </w:rPr>
        <w:drawing>
          <wp:inline distT="0" distB="0" distL="0" distR="0" wp14:anchorId="55E0CAB3" wp14:editId="5C3266D1">
            <wp:extent cx="4320000" cy="2800173"/>
            <wp:effectExtent l="0" t="0" r="4445" b="635"/>
            <wp:docPr id="99529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000" cy="2800173"/>
                    </a:xfrm>
                    <a:prstGeom prst="rect">
                      <a:avLst/>
                    </a:prstGeom>
                    <a:noFill/>
                  </pic:spPr>
                </pic:pic>
              </a:graphicData>
            </a:graphic>
          </wp:inline>
        </w:drawing>
      </w:r>
    </w:p>
    <w:p w14:paraId="3ADCACDC" w14:textId="2C38C7B5" w:rsidR="00D232E2" w:rsidRDefault="00D232E2" w:rsidP="00156264">
      <w:pPr>
        <w:spacing w:before="240" w:line="480" w:lineRule="auto"/>
        <w:jc w:val="center"/>
      </w:pPr>
      <w:r>
        <w:t>Figure p</w:t>
      </w:r>
    </w:p>
    <w:p w14:paraId="5BF8B0B9" w14:textId="77777777" w:rsidR="005A7B07" w:rsidRPr="00760281" w:rsidRDefault="005A7B07" w:rsidP="00156264">
      <w:pPr>
        <w:spacing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1650"/>
        <w:gridCol w:w="1365"/>
        <w:gridCol w:w="1381"/>
        <w:gridCol w:w="1033"/>
        <w:gridCol w:w="517"/>
        <w:gridCol w:w="1040"/>
        <w:gridCol w:w="511"/>
      </w:tblGrid>
      <w:tr w:rsidR="000E2258" w:rsidRPr="000710CC" w14:paraId="506A6D99" w14:textId="77777777" w:rsidTr="004A46F9">
        <w:tc>
          <w:tcPr>
            <w:tcW w:w="9016" w:type="dxa"/>
            <w:gridSpan w:val="8"/>
            <w:tcBorders>
              <w:top w:val="single" w:sz="12" w:space="0" w:color="auto"/>
              <w:bottom w:val="single" w:sz="4" w:space="0" w:color="auto"/>
            </w:tcBorders>
          </w:tcPr>
          <w:p w14:paraId="45AB1C53" w14:textId="30C39D50" w:rsidR="000E2258" w:rsidRPr="00477910" w:rsidRDefault="000E2258" w:rsidP="00156264">
            <w:pPr>
              <w:keepNext/>
              <w:jc w:val="center"/>
              <w:rPr>
                <w:rFonts w:ascii="Times New Roman" w:eastAsia="Times New Roman" w:hAnsi="Times New Roman" w:cs="Times New Roman"/>
                <w:b/>
                <w:bCs/>
                <w:sz w:val="20"/>
                <w:szCs w:val="20"/>
              </w:rPr>
            </w:pPr>
            <w:r w:rsidRPr="00477910">
              <w:rPr>
                <w:rFonts w:ascii="Times New Roman" w:eastAsiaTheme="minorEastAsia" w:hAnsi="Times New Roman" w:cs="Times New Roman"/>
                <w:b/>
                <w:bCs/>
              </w:rPr>
              <w:lastRenderedPageBreak/>
              <w:t xml:space="preserve">Table </w:t>
            </w:r>
            <w:r>
              <w:rPr>
                <w:rFonts w:ascii="Times New Roman" w:eastAsiaTheme="minorEastAsia" w:hAnsi="Times New Roman" w:cs="Times New Roman"/>
                <w:b/>
                <w:bCs/>
              </w:rPr>
              <w:t>H</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Median</w:t>
            </w:r>
            <w:r w:rsidRPr="00477910">
              <w:rPr>
                <w:rFonts w:ascii="Times New Roman" w:eastAsiaTheme="minorEastAsia" w:hAnsi="Times New Roman" w:cs="Times New Roman"/>
                <w:b/>
                <w:bCs/>
              </w:rPr>
              <w:t xml:space="preserve"> regression results</w:t>
            </w:r>
            <w:r>
              <w:rPr>
                <w:rFonts w:ascii="Times New Roman" w:eastAsiaTheme="minorEastAsia" w:hAnsi="Times New Roman" w:cs="Times New Roman"/>
                <w:b/>
                <w:bCs/>
              </w:rPr>
              <w:t xml:space="preserve"> for A3</w:t>
            </w:r>
          </w:p>
        </w:tc>
      </w:tr>
      <w:tr w:rsidR="000E2258" w:rsidRPr="000710CC" w14:paraId="4B66E2DA" w14:textId="77777777" w:rsidTr="004A46F9">
        <w:tc>
          <w:tcPr>
            <w:tcW w:w="1519" w:type="dxa"/>
            <w:tcBorders>
              <w:top w:val="single" w:sz="4" w:space="0" w:color="auto"/>
              <w:bottom w:val="single" w:sz="4" w:space="0" w:color="auto"/>
            </w:tcBorders>
          </w:tcPr>
          <w:p w14:paraId="1DFB716F" w14:textId="77777777" w:rsidR="000E2258" w:rsidRPr="000710CC" w:rsidRDefault="000E2258" w:rsidP="00156264">
            <w:pPr>
              <w:keepNext/>
              <w:rPr>
                <w:rFonts w:ascii="Times New Roman" w:eastAsiaTheme="minorEastAsia" w:hAnsi="Times New Roman" w:cs="Times New Roman"/>
              </w:rPr>
            </w:pPr>
          </w:p>
        </w:tc>
        <w:tc>
          <w:tcPr>
            <w:tcW w:w="7497" w:type="dxa"/>
            <w:gridSpan w:val="7"/>
            <w:tcBorders>
              <w:top w:val="single" w:sz="4" w:space="0" w:color="auto"/>
              <w:bottom w:val="single" w:sz="4" w:space="0" w:color="auto"/>
            </w:tcBorders>
          </w:tcPr>
          <w:p w14:paraId="523B638C" w14:textId="11DE49DE" w:rsidR="000E2258" w:rsidRPr="00FD4AA7" w:rsidRDefault="000E2258" w:rsidP="00156264">
            <w:pPr>
              <w:keepNext/>
              <w:jc w:val="center"/>
              <w:rPr>
                <w:rFonts w:ascii="Times New Roman" w:eastAsiaTheme="minorEastAsia" w:hAnsi="Times New Roman" w:cs="Times New Roman"/>
                <w:sz w:val="20"/>
                <w:szCs w:val="20"/>
              </w:rPr>
            </w:pPr>
            <w:r w:rsidRPr="00FD4AA7">
              <w:rPr>
                <w:rFonts w:ascii="Times New Roman" w:eastAsiaTheme="minorEastAsia" w:hAnsi="Times New Roman" w:cs="Times New Roman"/>
                <w:sz w:val="20"/>
                <w:szCs w:val="20"/>
              </w:rPr>
              <w:t xml:space="preserve">Regressand: </w:t>
            </w:r>
            <m:oMath>
              <m:r>
                <m:rPr>
                  <m:sty m:val="p"/>
                </m:rPr>
                <w:rPr>
                  <w:rFonts w:ascii="Cambria Math" w:eastAsiaTheme="minorEastAsia" w:hAnsi="Cambria Math" w:cs="Times New Roman"/>
                  <w:sz w:val="20"/>
                  <w:szCs w:val="20"/>
                </w:rPr>
                <m:t>Δ</m:t>
              </m:r>
              <m:r>
                <w:rPr>
                  <w:rFonts w:ascii="Cambria Math" w:eastAsiaTheme="minorEastAsia" w:hAnsi="Cambria Math" w:cs="Times New Roman"/>
                  <w:sz w:val="20"/>
                  <w:szCs w:val="20"/>
                </w:rPr>
                <m:t>wages</m:t>
              </m:r>
            </m:oMath>
          </w:p>
        </w:tc>
      </w:tr>
      <w:tr w:rsidR="000E2258" w:rsidRPr="000710CC" w14:paraId="19DBC4C1" w14:textId="77777777" w:rsidTr="004A46F9">
        <w:trPr>
          <w:trHeight w:val="361"/>
        </w:trPr>
        <w:tc>
          <w:tcPr>
            <w:tcW w:w="1519" w:type="dxa"/>
            <w:tcBorders>
              <w:top w:val="single" w:sz="4" w:space="0" w:color="auto"/>
            </w:tcBorders>
          </w:tcPr>
          <w:p w14:paraId="45199BBD" w14:textId="77777777" w:rsidR="000E2258" w:rsidRPr="000E217A" w:rsidRDefault="000E2258" w:rsidP="00156264">
            <w:pPr>
              <w:keepNext/>
              <w:jc w:val="right"/>
              <w:rPr>
                <w:rFonts w:ascii="Times New Roman" w:eastAsiaTheme="minorEastAsia" w:hAnsi="Times New Roman" w:cs="Times New Roman"/>
                <w:b/>
                <w:bCs/>
              </w:rPr>
            </w:pPr>
            <w:r w:rsidRPr="000E217A">
              <w:rPr>
                <w:rFonts w:ascii="Times New Roman" w:eastAsiaTheme="minorEastAsia" w:hAnsi="Times New Roman" w:cs="Times New Roman"/>
                <w:b/>
                <w:bCs/>
              </w:rPr>
              <w:t>Variable</w:t>
            </w:r>
          </w:p>
        </w:tc>
        <w:tc>
          <w:tcPr>
            <w:tcW w:w="1650" w:type="dxa"/>
            <w:tcBorders>
              <w:top w:val="single" w:sz="4" w:space="0" w:color="auto"/>
            </w:tcBorders>
          </w:tcPr>
          <w:p w14:paraId="027873A3" w14:textId="77777777" w:rsidR="000E2258" w:rsidRPr="000E217A" w:rsidRDefault="000E2258" w:rsidP="00156264">
            <w:pPr>
              <w:keepNext/>
              <w:rPr>
                <w:rFonts w:ascii="Times New Roman" w:eastAsiaTheme="minorEastAsia" w:hAnsi="Times New Roman" w:cs="Times New Roman"/>
                <w:b/>
                <w:bCs/>
              </w:rPr>
            </w:pPr>
            <m:oMath>
              <m:r>
                <m:rPr>
                  <m:sty m:val="bi"/>
                </m:rPr>
                <w:rPr>
                  <w:rFonts w:ascii="Cambria Math" w:eastAsiaTheme="minorEastAsia" w:hAnsi="Cambria Math" w:cs="Times New Roman"/>
                </w:rPr>
                <m:t>β</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365" w:type="dxa"/>
            <w:tcBorders>
              <w:top w:val="single" w:sz="4" w:space="0" w:color="auto"/>
            </w:tcBorders>
          </w:tcPr>
          <w:p w14:paraId="61F8DCC0" w14:textId="77777777" w:rsidR="000E2258" w:rsidRPr="000E217A" w:rsidRDefault="000E2258"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381" w:type="dxa"/>
            <w:tcBorders>
              <w:top w:val="single" w:sz="4" w:space="0" w:color="auto"/>
            </w:tcBorders>
          </w:tcPr>
          <w:p w14:paraId="233995DC" w14:textId="77777777" w:rsidR="000E2258" w:rsidRPr="000E217A" w:rsidRDefault="000E22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4"/>
            <w:tcBorders>
              <w:top w:val="single" w:sz="4" w:space="0" w:color="auto"/>
            </w:tcBorders>
          </w:tcPr>
          <w:p w14:paraId="7336D6CF" w14:textId="77777777" w:rsidR="000E2258" w:rsidRPr="000E217A" w:rsidRDefault="000E2258"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0E2258" w:rsidRPr="000710CC" w14:paraId="6AB410A2" w14:textId="77777777" w:rsidTr="004A46F9">
        <w:tc>
          <w:tcPr>
            <w:tcW w:w="1519" w:type="dxa"/>
          </w:tcPr>
          <w:p w14:paraId="1F17D5D7"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prod</m:t>
                </m:r>
              </m:oMath>
            </m:oMathPara>
          </w:p>
        </w:tc>
        <w:tc>
          <w:tcPr>
            <w:tcW w:w="1650" w:type="dxa"/>
          </w:tcPr>
          <w:p w14:paraId="707355A5" w14:textId="099A329A"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0.9840</w:t>
            </w:r>
            <w:r>
              <w:rPr>
                <w:rFonts w:ascii="Times New Roman" w:eastAsiaTheme="minorEastAsia" w:hAnsi="Times New Roman" w:cs="Times New Roman"/>
              </w:rPr>
              <w:t>***</w:t>
            </w:r>
          </w:p>
        </w:tc>
        <w:tc>
          <w:tcPr>
            <w:tcW w:w="1365" w:type="dxa"/>
          </w:tcPr>
          <w:p w14:paraId="13A99228" w14:textId="6F49251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1898</w:t>
            </w:r>
          </w:p>
        </w:tc>
        <w:tc>
          <w:tcPr>
            <w:tcW w:w="1381" w:type="dxa"/>
          </w:tcPr>
          <w:p w14:paraId="6B58BBB4" w14:textId="7E6FAF92"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0.00</w:t>
            </w:r>
            <w:r w:rsidR="004F08FE">
              <w:rPr>
                <w:rFonts w:ascii="Times New Roman" w:eastAsiaTheme="minorEastAsia" w:hAnsi="Times New Roman" w:cs="Times New Roman"/>
              </w:rPr>
              <w:t>0</w:t>
            </w:r>
          </w:p>
        </w:tc>
        <w:tc>
          <w:tcPr>
            <w:tcW w:w="1033" w:type="dxa"/>
          </w:tcPr>
          <w:p w14:paraId="4625EAEA" w14:textId="5E54BCB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[ 0.</w:t>
            </w:r>
            <w:r w:rsidR="004F08FE">
              <w:rPr>
                <w:rFonts w:ascii="Times New Roman" w:eastAsiaTheme="minorEastAsia" w:hAnsi="Times New Roman" w:cs="Times New Roman"/>
              </w:rPr>
              <w:t>5852</w:t>
            </w:r>
            <w:r>
              <w:rPr>
                <w:rFonts w:ascii="Times New Roman" w:eastAsiaTheme="minorEastAsia" w:hAnsi="Times New Roman" w:cs="Times New Roman"/>
              </w:rPr>
              <w:t>,</w:t>
            </w:r>
          </w:p>
        </w:tc>
        <w:tc>
          <w:tcPr>
            <w:tcW w:w="1557" w:type="dxa"/>
            <w:gridSpan w:val="2"/>
          </w:tcPr>
          <w:p w14:paraId="37B1FD08" w14:textId="1FF3C7CF"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w:t>
            </w:r>
            <w:r w:rsidR="004F08FE">
              <w:rPr>
                <w:rFonts w:ascii="Times New Roman" w:eastAsiaTheme="minorEastAsia" w:hAnsi="Times New Roman" w:cs="Times New Roman"/>
              </w:rPr>
              <w:t>3829</w:t>
            </w:r>
            <w:r>
              <w:rPr>
                <w:rFonts w:ascii="Times New Roman" w:eastAsiaTheme="minorEastAsia" w:hAnsi="Times New Roman" w:cs="Times New Roman"/>
              </w:rPr>
              <w:t xml:space="preserve">] </w:t>
            </w:r>
          </w:p>
        </w:tc>
        <w:tc>
          <w:tcPr>
            <w:tcW w:w="511" w:type="dxa"/>
          </w:tcPr>
          <w:p w14:paraId="4244F692"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6B9A842A" w14:textId="77777777" w:rsidTr="004A46F9">
        <w:tc>
          <w:tcPr>
            <w:tcW w:w="1519" w:type="dxa"/>
          </w:tcPr>
          <w:p w14:paraId="18EF0FA4"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unemp</m:t>
                </m:r>
              </m:oMath>
            </m:oMathPara>
          </w:p>
        </w:tc>
        <w:tc>
          <w:tcPr>
            <w:tcW w:w="1650" w:type="dxa"/>
          </w:tcPr>
          <w:p w14:paraId="2637B290" w14:textId="342BA65E" w:rsidR="000E2258"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-0.3691</w:t>
            </w:r>
          </w:p>
        </w:tc>
        <w:tc>
          <w:tcPr>
            <w:tcW w:w="1365" w:type="dxa"/>
          </w:tcPr>
          <w:p w14:paraId="41CA09B1" w14:textId="2E1D3F59" w:rsidR="000E2258"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0.5302</w:t>
            </w:r>
          </w:p>
        </w:tc>
        <w:tc>
          <w:tcPr>
            <w:tcW w:w="1381" w:type="dxa"/>
          </w:tcPr>
          <w:p w14:paraId="7EE29ACC" w14:textId="2AA0005B"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495</w:t>
            </w:r>
          </w:p>
        </w:tc>
        <w:tc>
          <w:tcPr>
            <w:tcW w:w="1033" w:type="dxa"/>
          </w:tcPr>
          <w:p w14:paraId="56597999" w14:textId="5405FFD9"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[-1.</w:t>
            </w:r>
            <w:r w:rsidR="004F08FE">
              <w:rPr>
                <w:rFonts w:ascii="Times New Roman" w:eastAsiaTheme="minorEastAsia" w:hAnsi="Times New Roman" w:cs="Times New Roman"/>
              </w:rPr>
              <w:t>4829</w:t>
            </w:r>
            <w:r>
              <w:rPr>
                <w:rFonts w:ascii="Times New Roman" w:eastAsiaTheme="minorEastAsia" w:hAnsi="Times New Roman" w:cs="Times New Roman"/>
              </w:rPr>
              <w:t>,</w:t>
            </w:r>
          </w:p>
        </w:tc>
        <w:tc>
          <w:tcPr>
            <w:tcW w:w="1557" w:type="dxa"/>
            <w:gridSpan w:val="2"/>
          </w:tcPr>
          <w:p w14:paraId="419AB53A" w14:textId="44A6508C"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w:t>
            </w:r>
            <w:r w:rsidR="004F08FE">
              <w:rPr>
                <w:rFonts w:ascii="Times New Roman" w:eastAsiaTheme="minorEastAsia" w:hAnsi="Times New Roman" w:cs="Times New Roman"/>
              </w:rPr>
              <w:t>0.7447</w:t>
            </w:r>
            <w:r>
              <w:rPr>
                <w:rFonts w:ascii="Times New Roman" w:eastAsiaTheme="minorEastAsia" w:hAnsi="Times New Roman" w:cs="Times New Roman"/>
              </w:rPr>
              <w:t xml:space="preserve">]           </w:t>
            </w:r>
          </w:p>
        </w:tc>
        <w:tc>
          <w:tcPr>
            <w:tcW w:w="511" w:type="dxa"/>
          </w:tcPr>
          <w:p w14:paraId="67275952"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06D3B68C" w14:textId="77777777" w:rsidTr="004A46F9">
        <w:tc>
          <w:tcPr>
            <w:tcW w:w="1519" w:type="dxa"/>
          </w:tcPr>
          <w:p w14:paraId="21CD363F" w14:textId="77777777" w:rsidR="000E2258" w:rsidRPr="00477910" w:rsidRDefault="000E2258"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rPr>
                  <m:t>Δ</m:t>
                </m:r>
                <m:r>
                  <w:rPr>
                    <w:rFonts w:ascii="Cambria Math" w:eastAsiaTheme="minorEastAsia" w:hAnsi="Cambria Math" w:cs="Times New Roman"/>
                  </w:rPr>
                  <m:t>L.unemp</m:t>
                </m:r>
              </m:oMath>
            </m:oMathPara>
          </w:p>
        </w:tc>
        <w:tc>
          <w:tcPr>
            <w:tcW w:w="1650" w:type="dxa"/>
          </w:tcPr>
          <w:p w14:paraId="58A6D372" w14:textId="242CE18C" w:rsidR="000E2258" w:rsidRPr="000710CC" w:rsidRDefault="000E2258" w:rsidP="00156264">
            <w:pPr>
              <w:keepNext/>
              <w:rPr>
                <w:rFonts w:ascii="Times New Roman" w:eastAsiaTheme="minorEastAsia" w:hAnsi="Times New Roman" w:cs="Times New Roman"/>
              </w:rPr>
            </w:pPr>
            <w:r w:rsidRPr="000710CC">
              <w:rPr>
                <w:rFonts w:ascii="Times New Roman" w:eastAsiaTheme="minorEastAsia" w:hAnsi="Times New Roman" w:cs="Times New Roman"/>
              </w:rPr>
              <w:t>-</w:t>
            </w:r>
            <w:r w:rsidR="004F08FE">
              <w:rPr>
                <w:rFonts w:ascii="Times New Roman" w:eastAsiaTheme="minorEastAsia" w:hAnsi="Times New Roman" w:cs="Times New Roman"/>
              </w:rPr>
              <w:t>0</w:t>
            </w:r>
            <w:r w:rsidRPr="000710CC">
              <w:rPr>
                <w:rFonts w:ascii="Times New Roman" w:eastAsiaTheme="minorEastAsia" w:hAnsi="Times New Roman" w:cs="Times New Roman"/>
              </w:rPr>
              <w:t>.</w:t>
            </w:r>
            <w:r w:rsidR="004F08FE">
              <w:rPr>
                <w:rFonts w:ascii="Times New Roman" w:eastAsiaTheme="minorEastAsia" w:hAnsi="Times New Roman" w:cs="Times New Roman"/>
              </w:rPr>
              <w:t>4100</w:t>
            </w:r>
          </w:p>
        </w:tc>
        <w:tc>
          <w:tcPr>
            <w:tcW w:w="1365" w:type="dxa"/>
          </w:tcPr>
          <w:p w14:paraId="130A9DF9" w14:textId="5B9A68CE"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4667</w:t>
            </w:r>
          </w:p>
        </w:tc>
        <w:tc>
          <w:tcPr>
            <w:tcW w:w="1381" w:type="dxa"/>
          </w:tcPr>
          <w:p w14:paraId="195B1FF8" w14:textId="27468076"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391</w:t>
            </w:r>
          </w:p>
        </w:tc>
        <w:tc>
          <w:tcPr>
            <w:tcW w:w="1033" w:type="dxa"/>
          </w:tcPr>
          <w:p w14:paraId="57E61DA5" w14:textId="68DD5413" w:rsidR="000E2258" w:rsidRPr="000710CC"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w:t>
            </w:r>
            <w:r w:rsidR="004F08FE">
              <w:rPr>
                <w:rFonts w:ascii="Times New Roman" w:eastAsiaTheme="minorEastAsia" w:hAnsi="Times New Roman" w:cs="Times New Roman"/>
              </w:rPr>
              <w:t>1</w:t>
            </w:r>
            <w:r>
              <w:rPr>
                <w:rFonts w:ascii="Times New Roman" w:eastAsiaTheme="minorEastAsia" w:hAnsi="Times New Roman" w:cs="Times New Roman"/>
              </w:rPr>
              <w:t>.</w:t>
            </w:r>
            <w:r w:rsidR="004F08FE">
              <w:rPr>
                <w:rFonts w:ascii="Times New Roman" w:eastAsiaTheme="minorEastAsia" w:hAnsi="Times New Roman" w:cs="Times New Roman"/>
              </w:rPr>
              <w:t>3904</w:t>
            </w:r>
            <w:r>
              <w:rPr>
                <w:rFonts w:ascii="Times New Roman" w:eastAsiaTheme="minorEastAsia" w:hAnsi="Times New Roman" w:cs="Times New Roman"/>
              </w:rPr>
              <w:t>,</w:t>
            </w:r>
          </w:p>
        </w:tc>
        <w:tc>
          <w:tcPr>
            <w:tcW w:w="1557" w:type="dxa"/>
            <w:gridSpan w:val="2"/>
          </w:tcPr>
          <w:p w14:paraId="320C37C1" w14:textId="630DC193" w:rsidR="000E2258" w:rsidRPr="000710CC" w:rsidRDefault="000E2258" w:rsidP="00156264">
            <w:pPr>
              <w:keepNext/>
              <w:jc w:val="right"/>
              <w:rPr>
                <w:rFonts w:ascii="Times New Roman" w:eastAsiaTheme="minorEastAsia" w:hAnsi="Times New Roman" w:cs="Times New Roman"/>
              </w:rPr>
            </w:pPr>
            <w:r>
              <w:rPr>
                <w:rFonts w:ascii="Times New Roman" w:eastAsiaTheme="minorEastAsia" w:hAnsi="Times New Roman" w:cs="Times New Roman"/>
              </w:rPr>
              <w:t>-0.</w:t>
            </w:r>
            <w:r w:rsidR="004F08FE">
              <w:rPr>
                <w:rFonts w:ascii="Times New Roman" w:eastAsiaTheme="minorEastAsia" w:hAnsi="Times New Roman" w:cs="Times New Roman"/>
              </w:rPr>
              <w:t>5705</w:t>
            </w:r>
            <w:r>
              <w:rPr>
                <w:rFonts w:ascii="Times New Roman" w:eastAsiaTheme="minorEastAsia" w:hAnsi="Times New Roman" w:cs="Times New Roman"/>
              </w:rPr>
              <w:t>]</w:t>
            </w:r>
          </w:p>
        </w:tc>
        <w:tc>
          <w:tcPr>
            <w:tcW w:w="511" w:type="dxa"/>
          </w:tcPr>
          <w:p w14:paraId="19C3C7C6" w14:textId="77777777" w:rsidR="000E2258" w:rsidRPr="000710CC" w:rsidRDefault="000E2258" w:rsidP="00156264">
            <w:pPr>
              <w:keepNext/>
              <w:jc w:val="right"/>
              <w:rPr>
                <w:rFonts w:ascii="Times New Roman" w:eastAsiaTheme="minorEastAsia" w:hAnsi="Times New Roman" w:cs="Times New Roman"/>
              </w:rPr>
            </w:pPr>
          </w:p>
        </w:tc>
      </w:tr>
      <w:tr w:rsidR="000E2258" w:rsidRPr="000710CC" w14:paraId="14460F65" w14:textId="77777777" w:rsidTr="004A46F9">
        <w:tc>
          <w:tcPr>
            <w:tcW w:w="9016" w:type="dxa"/>
            <w:gridSpan w:val="8"/>
            <w:tcBorders>
              <w:top w:val="single" w:sz="12" w:space="0" w:color="auto"/>
              <w:bottom w:val="nil"/>
            </w:tcBorders>
          </w:tcPr>
          <w:p w14:paraId="1581166D" w14:textId="77777777" w:rsidR="000E2258"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Model Characteristics:</w:t>
            </w:r>
          </w:p>
        </w:tc>
      </w:tr>
      <w:tr w:rsidR="000E2258" w:rsidRPr="000710CC" w14:paraId="402C794D" w14:textId="77777777" w:rsidTr="004A46F9">
        <w:tc>
          <w:tcPr>
            <w:tcW w:w="1519" w:type="dxa"/>
            <w:tcBorders>
              <w:top w:val="nil"/>
            </w:tcBorders>
          </w:tcPr>
          <w:p w14:paraId="5EC94738" w14:textId="77777777" w:rsidR="000E2258" w:rsidRPr="000710CC" w:rsidRDefault="00000000" w:rsidP="00156264">
            <w:pPr>
              <w:keepNext/>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R</m:t>
                    </m:r>
                  </m:e>
                  <m:sup>
                    <m:r>
                      <w:rPr>
                        <w:rFonts w:ascii="Cambria Math" w:eastAsia="Times New Roman" w:hAnsi="Cambria Math" w:cs="Times New Roman"/>
                      </w:rPr>
                      <m:t>2</m:t>
                    </m:r>
                  </m:sup>
                </m:sSup>
              </m:oMath>
            </m:oMathPara>
          </w:p>
        </w:tc>
        <w:tc>
          <w:tcPr>
            <w:tcW w:w="1650" w:type="dxa"/>
            <w:tcBorders>
              <w:top w:val="nil"/>
            </w:tcBorders>
          </w:tcPr>
          <w:p w14:paraId="6ABE0BA7" w14:textId="08D03BB0" w:rsidR="000E2258" w:rsidRDefault="000E2258" w:rsidP="00156264">
            <w:pPr>
              <w:keepNext/>
              <w:rPr>
                <w:rFonts w:ascii="Times New Roman" w:eastAsiaTheme="minorEastAsia" w:hAnsi="Times New Roman" w:cs="Times New Roman"/>
              </w:rPr>
            </w:pPr>
            <w:r>
              <w:rPr>
                <w:rFonts w:ascii="Times New Roman" w:eastAsiaTheme="minorEastAsia" w:hAnsi="Times New Roman" w:cs="Times New Roman"/>
              </w:rPr>
              <w:t xml:space="preserve"> 0.</w:t>
            </w:r>
            <w:r w:rsidR="004F08FE">
              <w:rPr>
                <w:rFonts w:ascii="Times New Roman" w:eastAsiaTheme="minorEastAsia" w:hAnsi="Times New Roman" w:cs="Times New Roman"/>
              </w:rPr>
              <w:t>7240</w:t>
            </w:r>
          </w:p>
        </w:tc>
        <w:tc>
          <w:tcPr>
            <w:tcW w:w="1365" w:type="dxa"/>
            <w:tcBorders>
              <w:top w:val="nil"/>
            </w:tcBorders>
          </w:tcPr>
          <w:p w14:paraId="17D1FD7B" w14:textId="77777777" w:rsidR="000E2258" w:rsidRPr="000710CC" w:rsidRDefault="000E2258" w:rsidP="00156264">
            <w:pPr>
              <w:keepNext/>
              <w:rPr>
                <w:rFonts w:ascii="Times New Roman" w:eastAsiaTheme="minorEastAsia" w:hAnsi="Times New Roman" w:cs="Times New Roman"/>
              </w:rPr>
            </w:pPr>
          </w:p>
        </w:tc>
        <w:tc>
          <w:tcPr>
            <w:tcW w:w="1381" w:type="dxa"/>
            <w:tcBorders>
              <w:top w:val="nil"/>
            </w:tcBorders>
          </w:tcPr>
          <w:p w14:paraId="6DF61C2A" w14:textId="77777777" w:rsidR="000E2258" w:rsidRPr="000710CC" w:rsidRDefault="000E2258" w:rsidP="00156264">
            <w:pPr>
              <w:keepNext/>
              <w:rPr>
                <w:rFonts w:ascii="Times New Roman" w:eastAsiaTheme="minorEastAsia" w:hAnsi="Times New Roman" w:cs="Times New Roman"/>
              </w:rPr>
            </w:pPr>
          </w:p>
        </w:tc>
        <w:tc>
          <w:tcPr>
            <w:tcW w:w="1550" w:type="dxa"/>
            <w:gridSpan w:val="2"/>
            <w:tcBorders>
              <w:top w:val="nil"/>
            </w:tcBorders>
          </w:tcPr>
          <w:p w14:paraId="15A37836" w14:textId="77777777" w:rsidR="000E2258" w:rsidRPr="000710CC" w:rsidRDefault="000E2258" w:rsidP="00156264">
            <w:pPr>
              <w:keepNext/>
              <w:rPr>
                <w:rFonts w:ascii="Times New Roman" w:eastAsiaTheme="minorEastAsia" w:hAnsi="Times New Roman" w:cs="Times New Roman"/>
              </w:rPr>
            </w:pPr>
          </w:p>
        </w:tc>
        <w:tc>
          <w:tcPr>
            <w:tcW w:w="1551" w:type="dxa"/>
            <w:gridSpan w:val="2"/>
            <w:tcBorders>
              <w:top w:val="nil"/>
            </w:tcBorders>
          </w:tcPr>
          <w:p w14:paraId="3B477A52" w14:textId="77777777" w:rsidR="000E2258" w:rsidRPr="000710CC" w:rsidRDefault="000E2258" w:rsidP="00156264">
            <w:pPr>
              <w:keepNext/>
              <w:rPr>
                <w:rFonts w:ascii="Times New Roman" w:eastAsiaTheme="minorEastAsia" w:hAnsi="Times New Roman" w:cs="Times New Roman"/>
              </w:rPr>
            </w:pPr>
          </w:p>
        </w:tc>
      </w:tr>
      <w:tr w:rsidR="000E2258" w:rsidRPr="000710CC" w14:paraId="66687F95" w14:textId="77777777" w:rsidTr="00BA0057">
        <w:trPr>
          <w:trHeight w:val="291"/>
        </w:trPr>
        <w:tc>
          <w:tcPr>
            <w:tcW w:w="9016" w:type="dxa"/>
            <w:gridSpan w:val="8"/>
          </w:tcPr>
          <w:p w14:paraId="5B0192C5" w14:textId="77777777" w:rsidR="000E2258" w:rsidRPr="000710CC" w:rsidRDefault="000E2258"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3ED6F3D6" w14:textId="77777777" w:rsidR="00A65717" w:rsidRDefault="00A65717" w:rsidP="00156264">
      <w:pPr>
        <w:spacing w:before="240" w:line="480" w:lineRule="auto"/>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2025"/>
        <w:gridCol w:w="1276"/>
        <w:gridCol w:w="1095"/>
        <w:gridCol w:w="1033"/>
        <w:gridCol w:w="1557"/>
        <w:gridCol w:w="511"/>
      </w:tblGrid>
      <w:tr w:rsidR="004F08FE" w:rsidRPr="000E217A" w14:paraId="5C194F9C" w14:textId="77777777" w:rsidTr="004A46F9">
        <w:trPr>
          <w:trHeight w:val="361"/>
        </w:trPr>
        <w:tc>
          <w:tcPr>
            <w:tcW w:w="9016" w:type="dxa"/>
            <w:gridSpan w:val="7"/>
            <w:tcBorders>
              <w:top w:val="single" w:sz="12" w:space="0" w:color="auto"/>
            </w:tcBorders>
          </w:tcPr>
          <w:p w14:paraId="4E9598F2" w14:textId="589F0B7F" w:rsidR="004F08FE" w:rsidRPr="000E217A" w:rsidRDefault="004F08FE" w:rsidP="00156264">
            <w:pPr>
              <w:keepNext/>
              <w:jc w:val="center"/>
              <w:rPr>
                <w:rFonts w:ascii="Times New Roman" w:eastAsiaTheme="minorEastAsia" w:hAnsi="Times New Roman" w:cs="Times New Roman"/>
                <w:b/>
                <w:bCs/>
              </w:rPr>
            </w:pPr>
            <w:r w:rsidRPr="00477910">
              <w:rPr>
                <w:rFonts w:ascii="Times New Roman" w:eastAsiaTheme="minorEastAsia" w:hAnsi="Times New Roman" w:cs="Times New Roman"/>
                <w:b/>
                <w:bCs/>
              </w:rPr>
              <w:t xml:space="preserve">Table </w:t>
            </w:r>
            <w:r>
              <w:rPr>
                <w:rFonts w:ascii="Times New Roman" w:eastAsiaTheme="minorEastAsia" w:hAnsi="Times New Roman" w:cs="Times New Roman"/>
                <w:b/>
                <w:bCs/>
              </w:rPr>
              <w:t>I</w:t>
            </w:r>
            <w:r w:rsidRPr="00477910">
              <w:rPr>
                <w:rFonts w:ascii="Times New Roman" w:eastAsiaTheme="minorEastAsia" w:hAnsi="Times New Roman" w:cs="Times New Roman"/>
                <w:b/>
                <w:bCs/>
              </w:rPr>
              <w:t xml:space="preserve"> – </w:t>
            </w:r>
            <w:r w:rsidR="00883A45">
              <w:rPr>
                <w:rFonts w:ascii="Times New Roman" w:eastAsiaTheme="minorEastAsia" w:hAnsi="Times New Roman" w:cs="Times New Roman"/>
                <w:b/>
                <w:bCs/>
              </w:rPr>
              <w:t>All wage percentiles’ productivity coefficients A3</w:t>
            </w:r>
          </w:p>
        </w:tc>
      </w:tr>
      <w:tr w:rsidR="004F08FE" w:rsidRPr="000E217A" w14:paraId="2C98AB6E" w14:textId="77777777" w:rsidTr="004A46F9">
        <w:trPr>
          <w:trHeight w:val="361"/>
        </w:trPr>
        <w:tc>
          <w:tcPr>
            <w:tcW w:w="1519" w:type="dxa"/>
            <w:tcBorders>
              <w:top w:val="single" w:sz="4" w:space="0" w:color="auto"/>
            </w:tcBorders>
          </w:tcPr>
          <w:p w14:paraId="520FE964" w14:textId="77777777" w:rsidR="004F08FE" w:rsidRPr="000E217A" w:rsidRDefault="004F08FE" w:rsidP="00156264">
            <w:pPr>
              <w:keepNext/>
              <w:jc w:val="right"/>
              <w:rPr>
                <w:rFonts w:ascii="Times New Roman" w:eastAsiaTheme="minorEastAsia" w:hAnsi="Times New Roman" w:cs="Times New Roman"/>
                <w:b/>
                <w:bCs/>
              </w:rPr>
            </w:pPr>
            <w:r>
              <w:rPr>
                <w:rFonts w:ascii="Times New Roman" w:eastAsiaTheme="minorEastAsia" w:hAnsi="Times New Roman" w:cs="Times New Roman"/>
                <w:b/>
                <w:bCs/>
              </w:rPr>
              <w:t>Regressand</w:t>
            </w:r>
          </w:p>
        </w:tc>
        <w:tc>
          <w:tcPr>
            <w:tcW w:w="2025" w:type="dxa"/>
            <w:tcBorders>
              <w:top w:val="single" w:sz="4" w:space="0" w:color="auto"/>
            </w:tcBorders>
          </w:tcPr>
          <w:p w14:paraId="47797360" w14:textId="77777777" w:rsidR="004F08FE" w:rsidRPr="000E217A" w:rsidRDefault="004F08FE" w:rsidP="00156264">
            <w:pPr>
              <w:keepNext/>
              <w:rPr>
                <w:rFonts w:ascii="Times New Roman" w:eastAsiaTheme="minorEastAsia" w:hAnsi="Times New Roman" w:cs="Times New Roman"/>
                <w:b/>
                <w:bCs/>
              </w:rPr>
            </w:pPr>
            <m:oMath>
              <m:r>
                <m:rPr>
                  <m:sty m:val="b"/>
                </m:rPr>
                <w:rPr>
                  <w:rFonts w:ascii="Cambria Math" w:eastAsiaTheme="minorEastAsia" w:hAnsi="Cambria Math" w:cs="Times New Roman"/>
                </w:rPr>
                <m:t>Δ</m:t>
              </m:r>
              <m:r>
                <m:rPr>
                  <m:sty m:val="bi"/>
                </m:rPr>
                <w:rPr>
                  <w:rFonts w:ascii="Cambria Math" w:eastAsiaTheme="minorEastAsia" w:hAnsi="Cambria Math" w:cs="Times New Roman"/>
                </w:rPr>
                <m:t>prod</m:t>
              </m:r>
            </m:oMath>
            <w:r>
              <w:rPr>
                <w:rFonts w:ascii="Times New Roman" w:eastAsiaTheme="minorEastAsia" w:hAnsi="Times New Roman" w:cs="Times New Roman"/>
                <w:b/>
                <w:bCs/>
              </w:rPr>
              <w:t xml:space="preserve"> </w:t>
            </w:r>
            <w:r w:rsidRPr="000E217A">
              <w:rPr>
                <w:rFonts w:ascii="Times New Roman" w:eastAsiaTheme="minorEastAsia" w:hAnsi="Times New Roman" w:cs="Times New Roman"/>
                <w:b/>
                <w:bCs/>
              </w:rPr>
              <w:t>Coefficient</w:t>
            </w:r>
          </w:p>
        </w:tc>
        <w:tc>
          <w:tcPr>
            <w:tcW w:w="1276" w:type="dxa"/>
            <w:tcBorders>
              <w:top w:val="single" w:sz="4" w:space="0" w:color="auto"/>
            </w:tcBorders>
          </w:tcPr>
          <w:p w14:paraId="194BFFBF" w14:textId="77777777" w:rsidR="004F08FE" w:rsidRPr="000E217A" w:rsidRDefault="004F08FE" w:rsidP="00156264">
            <w:pPr>
              <w:keepNext/>
              <w:rPr>
                <w:rFonts w:ascii="Times New Roman" w:eastAsiaTheme="minorEastAsia" w:hAnsi="Times New Roman" w:cs="Times New Roman"/>
                <w:b/>
                <w:bCs/>
              </w:rPr>
            </w:pPr>
            <w:r>
              <w:rPr>
                <w:rFonts w:ascii="Times New Roman" w:eastAsiaTheme="minorEastAsia" w:hAnsi="Times New Roman" w:cs="Times New Roman"/>
                <w:b/>
                <w:bCs/>
              </w:rPr>
              <w:t xml:space="preserve">Robust </w:t>
            </w:r>
            <w:r w:rsidRPr="000E217A">
              <w:rPr>
                <w:rFonts w:ascii="Times New Roman" w:eastAsiaTheme="minorEastAsia" w:hAnsi="Times New Roman" w:cs="Times New Roman"/>
                <w:b/>
                <w:bCs/>
              </w:rPr>
              <w:t>Std. Error</w:t>
            </w:r>
          </w:p>
        </w:tc>
        <w:tc>
          <w:tcPr>
            <w:tcW w:w="1095" w:type="dxa"/>
            <w:tcBorders>
              <w:top w:val="single" w:sz="4" w:space="0" w:color="auto"/>
            </w:tcBorders>
          </w:tcPr>
          <w:p w14:paraId="139EFC02" w14:textId="77777777" w:rsidR="004F08FE" w:rsidRPr="000E217A" w:rsidRDefault="004F08FE"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p-value</w:t>
            </w:r>
          </w:p>
        </w:tc>
        <w:tc>
          <w:tcPr>
            <w:tcW w:w="3101" w:type="dxa"/>
            <w:gridSpan w:val="3"/>
            <w:tcBorders>
              <w:top w:val="single" w:sz="4" w:space="0" w:color="auto"/>
            </w:tcBorders>
          </w:tcPr>
          <w:p w14:paraId="5536A65A" w14:textId="77777777" w:rsidR="004F08FE" w:rsidRPr="000E217A" w:rsidRDefault="004F08FE" w:rsidP="00156264">
            <w:pPr>
              <w:keepNext/>
              <w:rPr>
                <w:rFonts w:ascii="Times New Roman" w:eastAsiaTheme="minorEastAsia" w:hAnsi="Times New Roman" w:cs="Times New Roman"/>
                <w:b/>
                <w:bCs/>
              </w:rPr>
            </w:pPr>
            <w:r w:rsidRPr="000E217A">
              <w:rPr>
                <w:rFonts w:ascii="Times New Roman" w:eastAsiaTheme="minorEastAsia" w:hAnsi="Times New Roman" w:cs="Times New Roman"/>
                <w:b/>
                <w:bCs/>
              </w:rPr>
              <w:t>95% Confidence Interval</w:t>
            </w:r>
          </w:p>
        </w:tc>
      </w:tr>
      <w:tr w:rsidR="004F08FE" w:rsidRPr="000710CC" w14:paraId="1CBA2731" w14:textId="77777777" w:rsidTr="004F08FE">
        <w:trPr>
          <w:trHeight w:val="294"/>
        </w:trPr>
        <w:tc>
          <w:tcPr>
            <w:tcW w:w="1519" w:type="dxa"/>
          </w:tcPr>
          <w:p w14:paraId="77F5618A" w14:textId="77777777"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10</m:t>
                    </m:r>
                  </m:sub>
                </m:sSub>
              </m:oMath>
            </m:oMathPara>
          </w:p>
        </w:tc>
        <w:tc>
          <w:tcPr>
            <w:tcW w:w="2025" w:type="dxa"/>
          </w:tcPr>
          <w:p w14:paraId="1BABEF62" w14:textId="48119692"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0.8208***</w:t>
            </w:r>
          </w:p>
        </w:tc>
        <w:tc>
          <w:tcPr>
            <w:tcW w:w="1276" w:type="dxa"/>
          </w:tcPr>
          <w:p w14:paraId="2E0B4D02" w14:textId="209B7FD2"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209</w:t>
            </w:r>
            <w:r>
              <w:rPr>
                <w:rFonts w:ascii="Times New Roman" w:eastAsiaTheme="minorEastAsia" w:hAnsi="Times New Roman" w:cs="Times New Roman"/>
              </w:rPr>
              <w:t>3</w:t>
            </w:r>
          </w:p>
        </w:tc>
        <w:tc>
          <w:tcPr>
            <w:tcW w:w="1095" w:type="dxa"/>
          </w:tcPr>
          <w:p w14:paraId="0296075E" w14:textId="749A0A01"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0.001</w:t>
            </w:r>
          </w:p>
        </w:tc>
        <w:tc>
          <w:tcPr>
            <w:tcW w:w="1033" w:type="dxa"/>
          </w:tcPr>
          <w:p w14:paraId="50A5591F" w14:textId="1A07ECB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3811</w:t>
            </w:r>
            <w:r>
              <w:rPr>
                <w:rFonts w:ascii="Times New Roman" w:eastAsiaTheme="minorEastAsia" w:hAnsi="Times New Roman" w:cs="Times New Roman"/>
              </w:rPr>
              <w:t>,</w:t>
            </w:r>
          </w:p>
        </w:tc>
        <w:tc>
          <w:tcPr>
            <w:tcW w:w="1557" w:type="dxa"/>
          </w:tcPr>
          <w:p w14:paraId="7258C809" w14:textId="09C390FB" w:rsidR="004F08FE" w:rsidRPr="000710CC" w:rsidRDefault="004F08FE" w:rsidP="00156264">
            <w:pPr>
              <w:keepNext/>
              <w:jc w:val="right"/>
              <w:rPr>
                <w:rFonts w:ascii="Times New Roman" w:eastAsiaTheme="minorEastAsia" w:hAnsi="Times New Roman" w:cs="Times New Roman"/>
              </w:rPr>
            </w:pPr>
            <w:r>
              <w:rPr>
                <w:rFonts w:ascii="Times New Roman" w:eastAsiaTheme="minorEastAsia" w:hAnsi="Times New Roman" w:cs="Times New Roman"/>
              </w:rPr>
              <w:t>1.</w:t>
            </w:r>
            <w:r w:rsidRPr="004F08FE">
              <w:rPr>
                <w:rFonts w:ascii="Times New Roman" w:eastAsiaTheme="minorEastAsia" w:hAnsi="Times New Roman" w:cs="Times New Roman"/>
              </w:rPr>
              <w:t>2605</w:t>
            </w:r>
            <w:r>
              <w:rPr>
                <w:rFonts w:ascii="Times New Roman" w:eastAsiaTheme="minorEastAsia" w:hAnsi="Times New Roman" w:cs="Times New Roman"/>
              </w:rPr>
              <w:t xml:space="preserve">] </w:t>
            </w:r>
          </w:p>
        </w:tc>
        <w:tc>
          <w:tcPr>
            <w:tcW w:w="511" w:type="dxa"/>
          </w:tcPr>
          <w:p w14:paraId="52FF06F1"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67A661B6" w14:textId="77777777" w:rsidTr="004F08FE">
        <w:trPr>
          <w:trHeight w:val="294"/>
        </w:trPr>
        <w:tc>
          <w:tcPr>
            <w:tcW w:w="1519" w:type="dxa"/>
          </w:tcPr>
          <w:p w14:paraId="2C7E3BE6" w14:textId="61577FEA"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20</m:t>
                    </m:r>
                  </m:sub>
                </m:sSub>
              </m:oMath>
            </m:oMathPara>
          </w:p>
        </w:tc>
        <w:tc>
          <w:tcPr>
            <w:tcW w:w="2025" w:type="dxa"/>
          </w:tcPr>
          <w:p w14:paraId="01CCA9C5" w14:textId="1B95AEA9"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0.7768***</w:t>
            </w:r>
          </w:p>
        </w:tc>
        <w:tc>
          <w:tcPr>
            <w:tcW w:w="1276" w:type="dxa"/>
          </w:tcPr>
          <w:p w14:paraId="23999B6C" w14:textId="1810C74D"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1765</w:t>
            </w:r>
          </w:p>
        </w:tc>
        <w:tc>
          <w:tcPr>
            <w:tcW w:w="1095" w:type="dxa"/>
          </w:tcPr>
          <w:p w14:paraId="56EC4232" w14:textId="79BFDB4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40B45F57" w14:textId="39FF9328"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4059</w:t>
            </w:r>
            <w:r>
              <w:rPr>
                <w:rFonts w:ascii="Times New Roman" w:eastAsiaTheme="minorEastAsia" w:hAnsi="Times New Roman" w:cs="Times New Roman"/>
              </w:rPr>
              <w:t>,</w:t>
            </w:r>
          </w:p>
        </w:tc>
        <w:tc>
          <w:tcPr>
            <w:tcW w:w="1557" w:type="dxa"/>
          </w:tcPr>
          <w:p w14:paraId="62BA6B03" w14:textId="5DDC321E" w:rsidR="004F08FE" w:rsidRPr="000710CC"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1.1477</w:t>
            </w:r>
            <w:r>
              <w:rPr>
                <w:rFonts w:ascii="Times New Roman" w:eastAsiaTheme="minorEastAsia" w:hAnsi="Times New Roman" w:cs="Times New Roman"/>
              </w:rPr>
              <w:t xml:space="preserve">]           </w:t>
            </w:r>
          </w:p>
        </w:tc>
        <w:tc>
          <w:tcPr>
            <w:tcW w:w="511" w:type="dxa"/>
          </w:tcPr>
          <w:p w14:paraId="24A84D33"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1F5A7CCB" w14:textId="77777777" w:rsidTr="004F08FE">
        <w:trPr>
          <w:trHeight w:val="294"/>
        </w:trPr>
        <w:tc>
          <w:tcPr>
            <w:tcW w:w="1519" w:type="dxa"/>
          </w:tcPr>
          <w:p w14:paraId="68EF32FA" w14:textId="27F9076E"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30</m:t>
                    </m:r>
                  </m:sub>
                </m:sSub>
              </m:oMath>
            </m:oMathPara>
          </w:p>
        </w:tc>
        <w:tc>
          <w:tcPr>
            <w:tcW w:w="2025" w:type="dxa"/>
          </w:tcPr>
          <w:p w14:paraId="3B838A52" w14:textId="446D472A"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0.9103***</w:t>
            </w:r>
          </w:p>
        </w:tc>
        <w:tc>
          <w:tcPr>
            <w:tcW w:w="1276" w:type="dxa"/>
          </w:tcPr>
          <w:p w14:paraId="405E3C0A" w14:textId="1DF4E1C8"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1736</w:t>
            </w:r>
          </w:p>
        </w:tc>
        <w:tc>
          <w:tcPr>
            <w:tcW w:w="1095" w:type="dxa"/>
          </w:tcPr>
          <w:p w14:paraId="7A3213B6" w14:textId="4986E20A"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E2B2347" w14:textId="3DB447BE"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5455</w:t>
            </w:r>
            <w:r w:rsidR="008A5CE6">
              <w:rPr>
                <w:rFonts w:ascii="Times New Roman" w:eastAsiaTheme="minorEastAsia" w:hAnsi="Times New Roman" w:cs="Times New Roman"/>
              </w:rPr>
              <w:t>,</w:t>
            </w:r>
          </w:p>
        </w:tc>
        <w:tc>
          <w:tcPr>
            <w:tcW w:w="1557" w:type="dxa"/>
          </w:tcPr>
          <w:p w14:paraId="07F545DF" w14:textId="4727DDFC"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1.275</w:t>
            </w:r>
            <w:r>
              <w:rPr>
                <w:rFonts w:ascii="Times New Roman" w:eastAsiaTheme="minorEastAsia" w:hAnsi="Times New Roman" w:cs="Times New Roman"/>
              </w:rPr>
              <w:t>1]</w:t>
            </w:r>
          </w:p>
        </w:tc>
        <w:tc>
          <w:tcPr>
            <w:tcW w:w="511" w:type="dxa"/>
          </w:tcPr>
          <w:p w14:paraId="67861ED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34767176" w14:textId="77777777" w:rsidTr="004F08FE">
        <w:trPr>
          <w:trHeight w:val="294"/>
        </w:trPr>
        <w:tc>
          <w:tcPr>
            <w:tcW w:w="1519" w:type="dxa"/>
          </w:tcPr>
          <w:p w14:paraId="4A6C5AE0" w14:textId="1E75E040"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40</m:t>
                    </m:r>
                  </m:sub>
                </m:sSub>
              </m:oMath>
            </m:oMathPara>
          </w:p>
        </w:tc>
        <w:tc>
          <w:tcPr>
            <w:tcW w:w="2025" w:type="dxa"/>
          </w:tcPr>
          <w:p w14:paraId="39E70D41" w14:textId="49BD202D"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0.9648***</w:t>
            </w:r>
          </w:p>
        </w:tc>
        <w:tc>
          <w:tcPr>
            <w:tcW w:w="1276" w:type="dxa"/>
          </w:tcPr>
          <w:p w14:paraId="6FF45432" w14:textId="23C75E1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183</w:t>
            </w:r>
            <w:r>
              <w:rPr>
                <w:rFonts w:ascii="Times New Roman" w:eastAsiaTheme="minorEastAsia" w:hAnsi="Times New Roman" w:cs="Times New Roman"/>
              </w:rPr>
              <w:t>3</w:t>
            </w:r>
          </w:p>
        </w:tc>
        <w:tc>
          <w:tcPr>
            <w:tcW w:w="1095" w:type="dxa"/>
          </w:tcPr>
          <w:p w14:paraId="0B4EFD5A" w14:textId="1D1D1D4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705A0A7C" w14:textId="48311F10"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5797</w:t>
            </w:r>
            <w:r w:rsidR="008A5CE6">
              <w:rPr>
                <w:rFonts w:ascii="Times New Roman" w:eastAsiaTheme="minorEastAsia" w:hAnsi="Times New Roman" w:cs="Times New Roman"/>
              </w:rPr>
              <w:t>,</w:t>
            </w:r>
          </w:p>
        </w:tc>
        <w:tc>
          <w:tcPr>
            <w:tcW w:w="1557" w:type="dxa"/>
          </w:tcPr>
          <w:p w14:paraId="49511801" w14:textId="5FCD9B05"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1.3499</w:t>
            </w:r>
            <w:r>
              <w:rPr>
                <w:rFonts w:ascii="Times New Roman" w:eastAsiaTheme="minorEastAsia" w:hAnsi="Times New Roman" w:cs="Times New Roman"/>
              </w:rPr>
              <w:t>]</w:t>
            </w:r>
          </w:p>
        </w:tc>
        <w:tc>
          <w:tcPr>
            <w:tcW w:w="511" w:type="dxa"/>
          </w:tcPr>
          <w:p w14:paraId="4712BA00"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9DA5B5F" w14:textId="77777777" w:rsidTr="004F08FE">
        <w:trPr>
          <w:trHeight w:val="294"/>
        </w:trPr>
        <w:tc>
          <w:tcPr>
            <w:tcW w:w="1519" w:type="dxa"/>
          </w:tcPr>
          <w:p w14:paraId="74FF6831" w14:textId="6D2D09BF" w:rsidR="004F08FE" w:rsidRPr="00477910" w:rsidRDefault="004F08FE" w:rsidP="00156264">
            <w:pPr>
              <w:keepNext/>
              <w:rPr>
                <w:rFonts w:ascii="Times New Roman" w:eastAsiaTheme="minorEastAsia"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50</m:t>
                    </m:r>
                  </m:sub>
                </m:sSub>
              </m:oMath>
            </m:oMathPara>
          </w:p>
        </w:tc>
        <w:tc>
          <w:tcPr>
            <w:tcW w:w="2025" w:type="dxa"/>
          </w:tcPr>
          <w:p w14:paraId="054D2148" w14:textId="19E521A9"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0.9840***</w:t>
            </w:r>
          </w:p>
        </w:tc>
        <w:tc>
          <w:tcPr>
            <w:tcW w:w="1276" w:type="dxa"/>
          </w:tcPr>
          <w:p w14:paraId="7B0275D5" w14:textId="0124EFE8"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0.1898</w:t>
            </w:r>
          </w:p>
        </w:tc>
        <w:tc>
          <w:tcPr>
            <w:tcW w:w="1095" w:type="dxa"/>
          </w:tcPr>
          <w:p w14:paraId="286F72CD" w14:textId="0114430B"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5693F737" w14:textId="5C9E3DC3"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[0.5852,</w:t>
            </w:r>
          </w:p>
        </w:tc>
        <w:tc>
          <w:tcPr>
            <w:tcW w:w="1557" w:type="dxa"/>
          </w:tcPr>
          <w:p w14:paraId="057FE388" w14:textId="5C5DE9F4" w:rsidR="004F08FE" w:rsidRPr="000710CC" w:rsidRDefault="004F08FE" w:rsidP="00156264">
            <w:pPr>
              <w:keepNext/>
              <w:jc w:val="right"/>
              <w:rPr>
                <w:rFonts w:ascii="Times New Roman" w:eastAsiaTheme="minorEastAsia" w:hAnsi="Times New Roman" w:cs="Times New Roman"/>
              </w:rPr>
            </w:pPr>
            <w:r>
              <w:rPr>
                <w:rFonts w:ascii="Times New Roman" w:eastAsiaTheme="minorEastAsia" w:hAnsi="Times New Roman" w:cs="Times New Roman"/>
              </w:rPr>
              <w:t xml:space="preserve"> 1.3829] </w:t>
            </w:r>
          </w:p>
        </w:tc>
        <w:tc>
          <w:tcPr>
            <w:tcW w:w="511" w:type="dxa"/>
          </w:tcPr>
          <w:p w14:paraId="16489720"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C3B94B2" w14:textId="77777777" w:rsidTr="004F08FE">
        <w:trPr>
          <w:trHeight w:val="294"/>
        </w:trPr>
        <w:tc>
          <w:tcPr>
            <w:tcW w:w="1519" w:type="dxa"/>
          </w:tcPr>
          <w:p w14:paraId="081C08B8" w14:textId="0D15EFA6"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60</m:t>
                    </m:r>
                  </m:sub>
                </m:sSub>
              </m:oMath>
            </m:oMathPara>
          </w:p>
        </w:tc>
        <w:tc>
          <w:tcPr>
            <w:tcW w:w="2025" w:type="dxa"/>
          </w:tcPr>
          <w:p w14:paraId="3687391C" w14:textId="4C5A3C76"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1.0685***</w:t>
            </w:r>
          </w:p>
        </w:tc>
        <w:tc>
          <w:tcPr>
            <w:tcW w:w="1276" w:type="dxa"/>
          </w:tcPr>
          <w:p w14:paraId="7CA6BED6" w14:textId="290C9B83"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1926</w:t>
            </w:r>
          </w:p>
        </w:tc>
        <w:tc>
          <w:tcPr>
            <w:tcW w:w="1095" w:type="dxa"/>
          </w:tcPr>
          <w:p w14:paraId="23F40584" w14:textId="5C1F571C"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63845079" w14:textId="1F8176E4"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663</w:t>
            </w:r>
            <w:r>
              <w:rPr>
                <w:rFonts w:ascii="Times New Roman" w:eastAsiaTheme="minorEastAsia" w:hAnsi="Times New Roman" w:cs="Times New Roman"/>
              </w:rPr>
              <w:t>9</w:t>
            </w:r>
            <w:r w:rsidR="008A5CE6">
              <w:rPr>
                <w:rFonts w:ascii="Times New Roman" w:eastAsiaTheme="minorEastAsia" w:hAnsi="Times New Roman" w:cs="Times New Roman"/>
              </w:rPr>
              <w:t>,</w:t>
            </w:r>
          </w:p>
        </w:tc>
        <w:tc>
          <w:tcPr>
            <w:tcW w:w="1557" w:type="dxa"/>
          </w:tcPr>
          <w:p w14:paraId="661022A6" w14:textId="329BA8FB" w:rsidR="004F08FE" w:rsidRP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1.4732]</w:t>
            </w:r>
          </w:p>
        </w:tc>
        <w:tc>
          <w:tcPr>
            <w:tcW w:w="511" w:type="dxa"/>
          </w:tcPr>
          <w:p w14:paraId="140E1B57"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18E77B3B" w14:textId="77777777" w:rsidTr="004F08FE">
        <w:trPr>
          <w:trHeight w:val="294"/>
        </w:trPr>
        <w:tc>
          <w:tcPr>
            <w:tcW w:w="1519" w:type="dxa"/>
          </w:tcPr>
          <w:p w14:paraId="55596452" w14:textId="56BBBC65"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70</m:t>
                    </m:r>
                  </m:sub>
                </m:sSub>
              </m:oMath>
            </m:oMathPara>
          </w:p>
        </w:tc>
        <w:tc>
          <w:tcPr>
            <w:tcW w:w="2025" w:type="dxa"/>
          </w:tcPr>
          <w:p w14:paraId="616A71EF" w14:textId="6BEC2BB6"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1.1699***</w:t>
            </w:r>
          </w:p>
        </w:tc>
        <w:tc>
          <w:tcPr>
            <w:tcW w:w="1276" w:type="dxa"/>
          </w:tcPr>
          <w:p w14:paraId="4BA1B6FD" w14:textId="2F2470B7"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1953</w:t>
            </w:r>
          </w:p>
        </w:tc>
        <w:tc>
          <w:tcPr>
            <w:tcW w:w="1095" w:type="dxa"/>
          </w:tcPr>
          <w:p w14:paraId="15F5E799" w14:textId="55C2C2E7"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15C28A56" w14:textId="44BAC6A5"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.7595</w:t>
            </w:r>
            <w:r w:rsidR="008A5CE6">
              <w:rPr>
                <w:rFonts w:ascii="Times New Roman" w:eastAsiaTheme="minorEastAsia" w:hAnsi="Times New Roman" w:cs="Times New Roman"/>
              </w:rPr>
              <w:t>,</w:t>
            </w:r>
          </w:p>
        </w:tc>
        <w:tc>
          <w:tcPr>
            <w:tcW w:w="1557" w:type="dxa"/>
          </w:tcPr>
          <w:p w14:paraId="6341D018" w14:textId="63EC9E7F"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1.5802</w:t>
            </w:r>
            <w:r>
              <w:rPr>
                <w:rFonts w:ascii="Times New Roman" w:eastAsiaTheme="minorEastAsia" w:hAnsi="Times New Roman" w:cs="Times New Roman"/>
              </w:rPr>
              <w:t>]</w:t>
            </w:r>
          </w:p>
        </w:tc>
        <w:tc>
          <w:tcPr>
            <w:tcW w:w="511" w:type="dxa"/>
          </w:tcPr>
          <w:p w14:paraId="6ED9142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7DE5DFAB" w14:textId="77777777" w:rsidTr="004F08FE">
        <w:trPr>
          <w:trHeight w:val="294"/>
        </w:trPr>
        <w:tc>
          <w:tcPr>
            <w:tcW w:w="1519" w:type="dxa"/>
          </w:tcPr>
          <w:p w14:paraId="48F046EB" w14:textId="11AA294F" w:rsidR="004F08FE" w:rsidRPr="00477910"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imes New Roman" w:hAnsi="Cambria Math" w:cs="Times New Roman"/>
                  </w:rPr>
                  <m:t>Δ</m:t>
                </m:r>
                <m:r>
                  <w:rPr>
                    <w:rFonts w:ascii="Cambria Math" w:eastAsia="Times New Roman" w:hAnsi="Cambria Math" w:cs="Times New Roman"/>
                  </w:rPr>
                  <m:t>wag</m:t>
                </m:r>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80</m:t>
                    </m:r>
                  </m:sub>
                </m:sSub>
              </m:oMath>
            </m:oMathPara>
          </w:p>
        </w:tc>
        <w:tc>
          <w:tcPr>
            <w:tcW w:w="2025" w:type="dxa"/>
          </w:tcPr>
          <w:p w14:paraId="44DD8581" w14:textId="5A1A7F2F"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1.2255***</w:t>
            </w:r>
          </w:p>
        </w:tc>
        <w:tc>
          <w:tcPr>
            <w:tcW w:w="1276" w:type="dxa"/>
          </w:tcPr>
          <w:p w14:paraId="0157816E" w14:textId="62FBB55C"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.1973</w:t>
            </w:r>
          </w:p>
        </w:tc>
        <w:tc>
          <w:tcPr>
            <w:tcW w:w="1095" w:type="dxa"/>
          </w:tcPr>
          <w:p w14:paraId="150D0B17" w14:textId="4A311AE3"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06F38B1" w14:textId="0A1307FF" w:rsidR="004F08FE" w:rsidRPr="000710CC"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8109</w:t>
            </w:r>
            <w:r>
              <w:rPr>
                <w:rFonts w:ascii="Times New Roman" w:eastAsiaTheme="minorEastAsia" w:hAnsi="Times New Roman" w:cs="Times New Roman"/>
              </w:rPr>
              <w:t>,</w:t>
            </w:r>
          </w:p>
        </w:tc>
        <w:tc>
          <w:tcPr>
            <w:tcW w:w="1557" w:type="dxa"/>
          </w:tcPr>
          <w:p w14:paraId="35DE9A48" w14:textId="678A0B09" w:rsidR="004F08FE" w:rsidRPr="000710CC"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1.6400</w:t>
            </w:r>
            <w:r>
              <w:rPr>
                <w:rFonts w:ascii="Times New Roman" w:eastAsiaTheme="minorEastAsia" w:hAnsi="Times New Roman" w:cs="Times New Roman"/>
              </w:rPr>
              <w:t>]</w:t>
            </w:r>
          </w:p>
        </w:tc>
        <w:tc>
          <w:tcPr>
            <w:tcW w:w="511" w:type="dxa"/>
          </w:tcPr>
          <w:p w14:paraId="37D1924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44836215" w14:textId="77777777" w:rsidTr="004A46F9">
        <w:trPr>
          <w:trHeight w:val="351"/>
        </w:trPr>
        <w:tc>
          <w:tcPr>
            <w:tcW w:w="1519" w:type="dxa"/>
          </w:tcPr>
          <w:p w14:paraId="50060147" w14:textId="3898D6AE" w:rsidR="004F08FE" w:rsidRPr="004F08FE" w:rsidRDefault="004F08FE" w:rsidP="00156264">
            <w:pPr>
              <w:keepNext/>
              <w:rPr>
                <w:rFonts w:ascii="Times New Roman" w:eastAsia="Times New Roman" w:hAnsi="Times New Roman" w:cs="Times New Roman"/>
              </w:rPr>
            </w:pPr>
            <m:oMathPara>
              <m:oMathParaPr>
                <m:jc m:val="right"/>
              </m:oMathParaPr>
              <m:oMath>
                <m:r>
                  <m:rPr>
                    <m:sty m:val="p"/>
                  </m:rPr>
                  <w:rPr>
                    <w:rFonts w:ascii="Cambria Math" w:eastAsiaTheme="minorEastAsia" w:hAnsi="Cambria Math" w:cs="Times New Roman"/>
                  </w:rPr>
                  <m:t>Δ</m:t>
                </m:r>
                <m:r>
                  <w:rPr>
                    <w:rFonts w:ascii="Cambria Math" w:eastAsiaTheme="minorEastAsia" w:hAnsi="Cambria Math" w:cs="Times New Roman"/>
                  </w:rPr>
                  <m:t>wag</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90</m:t>
                    </m:r>
                  </m:sub>
                </m:sSub>
              </m:oMath>
            </m:oMathPara>
          </w:p>
        </w:tc>
        <w:tc>
          <w:tcPr>
            <w:tcW w:w="2025" w:type="dxa"/>
          </w:tcPr>
          <w:p w14:paraId="116BDA69" w14:textId="31D3F264"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1.3018***</w:t>
            </w:r>
          </w:p>
        </w:tc>
        <w:tc>
          <w:tcPr>
            <w:tcW w:w="1276" w:type="dxa"/>
          </w:tcPr>
          <w:p w14:paraId="71A6AAE9" w14:textId="266E0918"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2003</w:t>
            </w:r>
          </w:p>
        </w:tc>
        <w:tc>
          <w:tcPr>
            <w:tcW w:w="1095" w:type="dxa"/>
          </w:tcPr>
          <w:p w14:paraId="21F79266" w14:textId="2EA188B5"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0.000</w:t>
            </w:r>
          </w:p>
        </w:tc>
        <w:tc>
          <w:tcPr>
            <w:tcW w:w="1033" w:type="dxa"/>
          </w:tcPr>
          <w:p w14:paraId="31B8204F" w14:textId="4C637C29" w:rsidR="004F08FE" w:rsidRDefault="004F08FE" w:rsidP="00156264">
            <w:pPr>
              <w:keepNext/>
              <w:rPr>
                <w:rFonts w:ascii="Times New Roman" w:eastAsiaTheme="minorEastAsia" w:hAnsi="Times New Roman" w:cs="Times New Roman"/>
              </w:rPr>
            </w:pPr>
            <w:r>
              <w:rPr>
                <w:rFonts w:ascii="Times New Roman" w:eastAsiaTheme="minorEastAsia" w:hAnsi="Times New Roman" w:cs="Times New Roman"/>
              </w:rPr>
              <w:t>[0.</w:t>
            </w:r>
            <w:r w:rsidRPr="004F08FE">
              <w:rPr>
                <w:rFonts w:ascii="Times New Roman" w:eastAsiaTheme="minorEastAsia" w:hAnsi="Times New Roman" w:cs="Times New Roman"/>
              </w:rPr>
              <w:t>88</w:t>
            </w:r>
            <w:r>
              <w:rPr>
                <w:rFonts w:ascii="Times New Roman" w:eastAsiaTheme="minorEastAsia" w:hAnsi="Times New Roman" w:cs="Times New Roman"/>
              </w:rPr>
              <w:t>10</w:t>
            </w:r>
            <w:r w:rsidR="008A5CE6">
              <w:rPr>
                <w:rFonts w:ascii="Times New Roman" w:eastAsiaTheme="minorEastAsia" w:hAnsi="Times New Roman" w:cs="Times New Roman"/>
              </w:rPr>
              <w:t>,</w:t>
            </w:r>
          </w:p>
        </w:tc>
        <w:tc>
          <w:tcPr>
            <w:tcW w:w="1557" w:type="dxa"/>
          </w:tcPr>
          <w:p w14:paraId="7FBC3496" w14:textId="5DFFEB4B" w:rsidR="004F08FE" w:rsidRDefault="004F08FE" w:rsidP="00156264">
            <w:pPr>
              <w:keepNext/>
              <w:jc w:val="right"/>
              <w:rPr>
                <w:rFonts w:ascii="Times New Roman" w:eastAsiaTheme="minorEastAsia" w:hAnsi="Times New Roman" w:cs="Times New Roman"/>
              </w:rPr>
            </w:pPr>
            <w:r w:rsidRPr="004F08FE">
              <w:rPr>
                <w:rFonts w:ascii="Times New Roman" w:eastAsiaTheme="minorEastAsia" w:hAnsi="Times New Roman" w:cs="Times New Roman"/>
              </w:rPr>
              <w:t>1.722</w:t>
            </w:r>
            <w:r>
              <w:rPr>
                <w:rFonts w:ascii="Times New Roman" w:eastAsiaTheme="minorEastAsia" w:hAnsi="Times New Roman" w:cs="Times New Roman"/>
              </w:rPr>
              <w:t>6]</w:t>
            </w:r>
          </w:p>
        </w:tc>
        <w:tc>
          <w:tcPr>
            <w:tcW w:w="511" w:type="dxa"/>
          </w:tcPr>
          <w:p w14:paraId="723A600A" w14:textId="77777777" w:rsidR="004F08FE" w:rsidRPr="000710CC" w:rsidRDefault="004F08FE" w:rsidP="00156264">
            <w:pPr>
              <w:keepNext/>
              <w:jc w:val="right"/>
              <w:rPr>
                <w:rFonts w:ascii="Times New Roman" w:eastAsiaTheme="minorEastAsia" w:hAnsi="Times New Roman" w:cs="Times New Roman"/>
              </w:rPr>
            </w:pPr>
          </w:p>
        </w:tc>
      </w:tr>
      <w:tr w:rsidR="004F08FE" w:rsidRPr="000710CC" w14:paraId="253CAAAD" w14:textId="77777777" w:rsidTr="004A46F9">
        <w:trPr>
          <w:trHeight w:val="351"/>
        </w:trPr>
        <w:tc>
          <w:tcPr>
            <w:tcW w:w="9016" w:type="dxa"/>
            <w:gridSpan w:val="7"/>
            <w:tcBorders>
              <w:bottom w:val="single" w:sz="4" w:space="0" w:color="auto"/>
            </w:tcBorders>
          </w:tcPr>
          <w:p w14:paraId="76C2AB90" w14:textId="77777777" w:rsidR="004F08FE" w:rsidRPr="000710CC" w:rsidRDefault="004F08FE" w:rsidP="00156264">
            <w:pPr>
              <w:keepNext/>
              <w:jc w:val="center"/>
              <w:rPr>
                <w:rFonts w:ascii="Times New Roman" w:eastAsiaTheme="minorEastAsia" w:hAnsi="Times New Roman" w:cs="Times New Roman"/>
              </w:rPr>
            </w:pPr>
            <w:r w:rsidRPr="000E217A">
              <w:rPr>
                <w:rFonts w:ascii="Times New Roman" w:eastAsia="Times New Roman" w:hAnsi="Times New Roman" w:cs="Times New Roman"/>
              </w:rPr>
              <w:t>[*,**,***] indicate rejection</w:t>
            </w:r>
            <w:r>
              <w:rPr>
                <w:rFonts w:ascii="Times New Roman" w:eastAsia="Times New Roman" w:hAnsi="Times New Roman" w:cs="Times New Roman"/>
              </w:rPr>
              <w:t xml:space="preserve"> of null</w:t>
            </w:r>
            <w:r w:rsidRPr="000E217A">
              <w:rPr>
                <w:rFonts w:ascii="Times New Roman" w:eastAsia="Times New Roman" w:hAnsi="Times New Roman" w:cs="Times New Roman"/>
              </w:rPr>
              <w:t xml:space="preserve"> at the [1%,5%,10%] significance level.</w:t>
            </w:r>
          </w:p>
        </w:tc>
      </w:tr>
    </w:tbl>
    <w:p w14:paraId="5A80ABC5" w14:textId="4499997D" w:rsidR="0089665F" w:rsidRDefault="00883A45" w:rsidP="00156264">
      <w:pPr>
        <w:spacing w:before="240" w:line="480" w:lineRule="auto"/>
      </w:pPr>
      <w:r>
        <w:t xml:space="preserve">Figures from Table I are shown in figure </w:t>
      </w:r>
      <w:r>
        <w:rPr>
          <w:i/>
          <w:iCs/>
        </w:rPr>
        <w:t>y</w:t>
      </w:r>
      <w:r>
        <w:t>:</w:t>
      </w:r>
    </w:p>
    <w:p w14:paraId="0E6134C1" w14:textId="6251C6C2" w:rsidR="00883A45" w:rsidRDefault="00883A45" w:rsidP="00156264">
      <w:pPr>
        <w:spacing w:before="240" w:line="480" w:lineRule="auto"/>
        <w:jc w:val="center"/>
      </w:pPr>
      <w:r>
        <w:rPr>
          <w:noProof/>
        </w:rPr>
        <w:drawing>
          <wp:inline distT="0" distB="0" distL="0" distR="0" wp14:anchorId="0347D1DB" wp14:editId="6DAD9AFA">
            <wp:extent cx="4320000" cy="2549684"/>
            <wp:effectExtent l="0" t="0" r="4445" b="3175"/>
            <wp:docPr id="189945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0000" cy="2549684"/>
                    </a:xfrm>
                    <a:prstGeom prst="rect">
                      <a:avLst/>
                    </a:prstGeom>
                    <a:noFill/>
                  </pic:spPr>
                </pic:pic>
              </a:graphicData>
            </a:graphic>
          </wp:inline>
        </w:drawing>
      </w:r>
    </w:p>
    <w:p w14:paraId="28773811" w14:textId="7E7771A6" w:rsidR="00883A45" w:rsidRDefault="00883A45" w:rsidP="00156264">
      <w:pPr>
        <w:spacing w:before="240" w:line="480" w:lineRule="auto"/>
        <w:jc w:val="center"/>
      </w:pPr>
      <w:r>
        <w:t xml:space="preserve">Figure </w:t>
      </w:r>
      <w:r>
        <w:rPr>
          <w:i/>
          <w:iCs/>
        </w:rPr>
        <w:t>y</w:t>
      </w:r>
    </w:p>
    <w:p w14:paraId="5FD8EBA9" w14:textId="275A997B" w:rsidR="00883A45" w:rsidRDefault="00883A45" w:rsidP="00156264">
      <w:pPr>
        <w:spacing w:before="240" w:line="480" w:lineRule="auto"/>
      </w:pPr>
      <w:r>
        <w:lastRenderedPageBreak/>
        <w:t>Again, the relationship identified in Stansbury &amp; Summers (2018) are supported – across all wage percentiles, a one-to-one relationship between wage growth and productivity growth cannot be rejected at the 95% level.</w:t>
      </w:r>
    </w:p>
    <w:p w14:paraId="06909A08" w14:textId="3BFE9D39" w:rsidR="00883A45" w:rsidRPr="00883A45" w:rsidRDefault="00D232E2" w:rsidP="00156264">
      <w:pPr>
        <w:spacing w:before="240" w:line="480" w:lineRule="auto"/>
      </w:pPr>
      <w:r>
        <w:t xml:space="preserve">Robustness checks R1-5 do not meaningfully affect productivity coefficients – see Appendix </w:t>
      </w:r>
      <w:r w:rsidRPr="00D232E2">
        <w:rPr>
          <w:color w:val="FF0000"/>
          <w:highlight w:val="yellow"/>
        </w:rPr>
        <w:t>y</w:t>
      </w:r>
      <w:r>
        <w:t xml:space="preserve"> for results.</w:t>
      </w:r>
    </w:p>
    <w:p w14:paraId="0B47598F" w14:textId="0D73DA68" w:rsidR="0089665F" w:rsidRDefault="00D232E2" w:rsidP="00156264">
      <w:pPr>
        <w:pStyle w:val="Heading1"/>
        <w:spacing w:line="480" w:lineRule="auto"/>
      </w:pPr>
      <w:r>
        <w:t>Discussion</w:t>
      </w:r>
      <w:r w:rsidR="00116061" w:rsidRPr="00116061">
        <w:t xml:space="preserve"> </w:t>
      </w:r>
      <w:r w:rsidR="00116061">
        <w:t>and Policy Implications</w:t>
      </w:r>
    </w:p>
    <w:p w14:paraId="0F76899C" w14:textId="77777777" w:rsidR="00B315AC" w:rsidRDefault="00116061" w:rsidP="00156264">
      <w:pPr>
        <w:spacing w:line="480" w:lineRule="auto"/>
        <w:rPr>
          <w:ins w:id="43" w:author="Diogo Trindade Ferreira [pr22dtf]" w:date="2025-05-18T18:48:00Z" w16du:dateUtc="2025-05-18T17:48:00Z"/>
        </w:rPr>
      </w:pPr>
      <w:r>
        <w:t xml:space="preserve">The regression results in Tables D-I show that there is strong correlation between wage growth, both average and median, and productivity growth in the UK. </w:t>
      </w:r>
      <w:r w:rsidR="00B84796">
        <w:t xml:space="preserve">While these are </w:t>
      </w:r>
      <w:r w:rsidR="005856B7">
        <w:t xml:space="preserve">only </w:t>
      </w:r>
      <w:r w:rsidR="00B84796">
        <w:t xml:space="preserve">short-run estimates, </w:t>
      </w:r>
      <w:r w:rsidR="005856B7">
        <w:t>the results do largely</w:t>
      </w:r>
      <w:r w:rsidR="003D269B">
        <w:t xml:space="preserve"> </w:t>
      </w:r>
      <w:r w:rsidR="005856B7">
        <w:t xml:space="preserve">still </w:t>
      </w:r>
      <w:r w:rsidR="00B84796">
        <w:t xml:space="preserve">support Krugman’s </w:t>
      </w:r>
      <w:r w:rsidR="008A153A">
        <w:t>assertion</w:t>
      </w:r>
      <w:r w:rsidR="00B84796">
        <w:t xml:space="preserve"> that productivity is key factor which must grow to </w:t>
      </w:r>
      <w:r w:rsidR="005856B7">
        <w:t>raise</w:t>
      </w:r>
      <w:r w:rsidR="00B84796">
        <w:t xml:space="preserve"> living standards</w:t>
      </w:r>
      <w:r w:rsidR="005856B7">
        <w:t>.</w:t>
      </w:r>
      <w:r w:rsidR="00F128AC">
        <w:t xml:space="preserve"> </w:t>
      </w:r>
      <w:r w:rsidR="005856B7">
        <w:t xml:space="preserve">The evidence </w:t>
      </w:r>
      <w:r w:rsidR="00F128AC">
        <w:t xml:space="preserve">does not support the conclusions found in </w:t>
      </w:r>
      <w:proofErr w:type="spellStart"/>
      <w:r w:rsidR="00F128AC">
        <w:t>Ciarli</w:t>
      </w:r>
      <w:proofErr w:type="spellEnd"/>
      <w:r w:rsidR="00F128AC">
        <w:t xml:space="preserve">, </w:t>
      </w:r>
      <w:r w:rsidR="008A153A">
        <w:t>Salgado</w:t>
      </w:r>
      <w:r w:rsidR="00F128AC">
        <w:t xml:space="preserve"> &amp; Savona</w:t>
      </w:r>
      <w:r w:rsidR="008A153A">
        <w:t xml:space="preserve"> (2018)</w:t>
      </w:r>
      <w:r w:rsidR="00F128AC">
        <w:t xml:space="preserve"> or </w:t>
      </w:r>
      <w:proofErr w:type="spellStart"/>
      <w:r w:rsidR="00F128AC">
        <w:t>Ciarli</w:t>
      </w:r>
      <w:proofErr w:type="spellEnd"/>
      <w:r w:rsidR="00F128AC">
        <w:t xml:space="preserve">, </w:t>
      </w:r>
      <w:r w:rsidR="008A153A">
        <w:t>Di Ubaldo</w:t>
      </w:r>
      <w:r w:rsidR="00F128AC">
        <w:t xml:space="preserve"> &amp; Savona</w:t>
      </w:r>
      <w:r w:rsidR="008A153A">
        <w:t xml:space="preserve"> (2021)</w:t>
      </w:r>
      <w:r w:rsidR="00F128AC">
        <w:t xml:space="preserve">, where a </w:t>
      </w:r>
      <w:r w:rsidR="003D269B">
        <w:t>statistically insignificant</w:t>
      </w:r>
      <w:r w:rsidR="00F128AC">
        <w:t>, or sometimes negative,</w:t>
      </w:r>
      <w:r w:rsidR="003D269B">
        <w:t xml:space="preserve"> elasticity</w:t>
      </w:r>
      <w:r w:rsidR="00F128AC">
        <w:t xml:space="preserve"> between earnings and productivity is estimated. </w:t>
      </w:r>
      <w:r w:rsidR="005856B7">
        <w:t>Instead</w:t>
      </w:r>
      <w:r w:rsidR="004C0EFD">
        <w:t xml:space="preserve">, coefficient estimates are broadly in line with figures found in Stansbury and Summers (2018) and </w:t>
      </w:r>
      <w:proofErr w:type="spellStart"/>
      <w:r w:rsidR="004C0EFD">
        <w:t>Brocek</w:t>
      </w:r>
      <w:proofErr w:type="spellEnd"/>
      <w:r w:rsidR="004C0EFD">
        <w:t xml:space="preserve"> (2019). </w:t>
      </w:r>
      <w:r w:rsidR="00F128AC">
        <w:t>The best explanation for th</w:t>
      </w:r>
      <w:r w:rsidR="004C0EFD">
        <w:t>e</w:t>
      </w:r>
      <w:r w:rsidR="00F128AC">
        <w:t xml:space="preserve"> </w:t>
      </w:r>
      <w:r w:rsidR="008A153A">
        <w:t>discrepancy</w:t>
      </w:r>
      <w:r w:rsidR="00F128AC">
        <w:t xml:space="preserve"> </w:t>
      </w:r>
      <w:r w:rsidR="005856B7">
        <w:t xml:space="preserve">between findings </w:t>
      </w:r>
      <w:r w:rsidR="00F128AC">
        <w:t xml:space="preserve">is likely </w:t>
      </w:r>
      <w:r w:rsidR="005856B7">
        <w:t xml:space="preserve">the </w:t>
      </w:r>
      <w:r w:rsidR="00F128AC">
        <w:t>inclusion of lagged effects</w:t>
      </w:r>
      <w:r w:rsidR="00CE1556">
        <w:t xml:space="preserve">; </w:t>
      </w:r>
      <w:r w:rsidR="004C0EFD">
        <w:t xml:space="preserve">the </w:t>
      </w:r>
      <w:r w:rsidR="008A153A">
        <w:t>conclusion that there exists only a “feeble link”, and that we must “enlarge the policy perspective beyond productivity” is therefore called into</w:t>
      </w:r>
      <w:ins w:id="44" w:author="Diogo Trindade Ferreira [pr22dtf]" w:date="2025-05-18T18:48:00Z" w16du:dateUtc="2025-05-18T17:48:00Z">
        <w:r w:rsidR="00B315AC">
          <w:t xml:space="preserve"> question</w:t>
        </w:r>
      </w:ins>
      <w:r w:rsidR="004C0EFD">
        <w:t xml:space="preserve">. </w:t>
      </w:r>
    </w:p>
    <w:p w14:paraId="07FC6E6B" w14:textId="74DEF0E2" w:rsidR="008A153A" w:rsidRDefault="008A153A" w:rsidP="00156264">
      <w:pPr>
        <w:spacing w:line="480" w:lineRule="auto"/>
      </w:pPr>
      <w:r>
        <w:t>However, it is clear that there must be some</w:t>
      </w:r>
      <w:r w:rsidR="004C0EFD">
        <w:t xml:space="preserve"> broader</w:t>
      </w:r>
      <w:r>
        <w:t xml:space="preserve"> policy prescription</w:t>
      </w:r>
      <w:r w:rsidR="004C0EFD">
        <w:t>s</w:t>
      </w:r>
      <w:r>
        <w:t xml:space="preserve"> </w:t>
      </w:r>
      <w:r w:rsidR="00CB553A">
        <w:t xml:space="preserve">set out </w:t>
      </w:r>
      <w:r>
        <w:t xml:space="preserve">besides raising productivity </w:t>
      </w:r>
      <w:r w:rsidR="004C0EFD">
        <w:t>given</w:t>
      </w:r>
      <w:r>
        <w:t xml:space="preserve"> that </w:t>
      </w:r>
      <w:r w:rsidR="004C0EFD">
        <w:t xml:space="preserve">there remain orthogonal </w:t>
      </w:r>
      <w:r>
        <w:t xml:space="preserve">factors to wages and productivity </w:t>
      </w:r>
      <w:r w:rsidR="004C0EFD">
        <w:t>which cause</w:t>
      </w:r>
      <w:r>
        <w:t xml:space="preserve"> </w:t>
      </w:r>
      <w:r w:rsidR="004C0EFD">
        <w:t xml:space="preserve">visible </w:t>
      </w:r>
      <w:r>
        <w:t>divergence</w:t>
      </w:r>
      <w:r w:rsidR="004C0EFD">
        <w:t xml:space="preserve"> even</w:t>
      </w:r>
      <w:r>
        <w:t xml:space="preserve"> while not impacting statistical correlation. What exactly </w:t>
      </w:r>
      <w:r w:rsidR="00CE1556">
        <w:t>these</w:t>
      </w:r>
      <w:r>
        <w:t xml:space="preserve"> “orthogonal factors”</w:t>
      </w:r>
      <w:r w:rsidR="004C0EFD">
        <w:t xml:space="preserve"> are</w:t>
      </w:r>
      <w:r w:rsidR="00CE1556">
        <w:t xml:space="preserve"> is not </w:t>
      </w:r>
      <w:r w:rsidR="003D269B">
        <w:t xml:space="preserve">yet </w:t>
      </w:r>
      <w:r w:rsidR="00CE1556">
        <w:t>fully settled</w:t>
      </w:r>
      <w:r w:rsidR="003D269B">
        <w:t xml:space="preserve"> </w:t>
      </w:r>
      <w:r w:rsidR="004C0EFD">
        <w:t xml:space="preserve">– Stansbury &amp; Summers (2018) suggest a few competing hypotheses, such as technological progress, education and skills, globalisation, or the broad decline of worker power; Nasir et al. (2022) suggest that this </w:t>
      </w:r>
      <w:r w:rsidR="005856B7">
        <w:t xml:space="preserve">characteristic </w:t>
      </w:r>
      <w:r w:rsidR="004C0EFD">
        <w:t>lack of worker bargaining power</w:t>
      </w:r>
      <w:r w:rsidR="00F340E0">
        <w:t xml:space="preserve"> is </w:t>
      </w:r>
      <w:r w:rsidR="005856B7">
        <w:t xml:space="preserve">the best explanation for </w:t>
      </w:r>
      <w:r w:rsidR="00F340E0">
        <w:t xml:space="preserve">slow wage growth in the retail sector; </w:t>
      </w:r>
      <w:proofErr w:type="spellStart"/>
      <w:r w:rsidR="00F340E0">
        <w:t>Pasimeni</w:t>
      </w:r>
      <w:proofErr w:type="spellEnd"/>
      <w:r w:rsidR="00F340E0">
        <w:t xml:space="preserve"> (2018, p. 19) also </w:t>
      </w:r>
      <w:r w:rsidR="00FF4C29">
        <w:t xml:space="preserve">furthers </w:t>
      </w:r>
      <w:r w:rsidR="00F340E0">
        <w:t xml:space="preserve">the bargaining power hypothesis, arguing that </w:t>
      </w:r>
      <w:r w:rsidR="005856B7">
        <w:t xml:space="preserve">unemployment elasticities can be used as a proxy to </w:t>
      </w:r>
      <w:r w:rsidR="005856B7">
        <w:lastRenderedPageBreak/>
        <w:t xml:space="preserve">capture changing labour bargaining power </w:t>
      </w:r>
      <w:r w:rsidR="005856B7" w:rsidRPr="00F340E0">
        <w:t>à</w:t>
      </w:r>
      <w:r w:rsidR="005856B7">
        <w:t xml:space="preserve"> la</w:t>
      </w:r>
      <w:r w:rsidR="005856B7" w:rsidRPr="005856B7">
        <w:t xml:space="preserve"> </w:t>
      </w:r>
      <w:r w:rsidR="005856B7">
        <w:t>the efficiency wage</w:t>
      </w:r>
      <w:r w:rsidR="00CB553A">
        <w:t>s</w:t>
      </w:r>
      <w:r w:rsidR="005856B7">
        <w:t xml:space="preserve"> hypothesis of Stiglitz &amp; Shapiro (1984) –</w:t>
      </w:r>
      <w:r w:rsidR="00FF4C29">
        <w:t xml:space="preserve"> the negative</w:t>
      </w:r>
      <w:r w:rsidR="00CB553A">
        <w:t>, lagged, significant</w:t>
      </w:r>
      <w:r w:rsidR="00FF4C29">
        <w:t xml:space="preserve"> unemployment elasticity found </w:t>
      </w:r>
      <w:r w:rsidR="00CB553A">
        <w:t>the baseline regression</w:t>
      </w:r>
      <w:r w:rsidR="00FF4C29">
        <w:t xml:space="preserve"> supports this idea</w:t>
      </w:r>
      <w:r w:rsidR="005856B7">
        <w:t xml:space="preserve">. </w:t>
      </w:r>
      <w:r w:rsidR="00F340E0">
        <w:t xml:space="preserve">Combining these </w:t>
      </w:r>
      <w:r w:rsidR="005856B7">
        <w:t>theories and the collected evidence</w:t>
      </w:r>
      <w:r w:rsidR="00F340E0">
        <w:t xml:space="preserve">, it should be clear that while productivity is probably the most important factor which needs to rise to increase earnings and living standards, full employment must also be closely targeted to ensure gains from productivity are not lost due to low bargaining power. Bargaining power can also be increased via greater unionisation, although trade-off effects </w:t>
      </w:r>
      <w:r w:rsidR="00C261AF">
        <w:t xml:space="preserve">of unionisation </w:t>
      </w:r>
      <w:r w:rsidR="00F340E0">
        <w:t xml:space="preserve">on productivity should be considered – </w:t>
      </w:r>
      <w:r w:rsidR="00FF4C29">
        <w:t xml:space="preserve">for </w:t>
      </w:r>
      <w:r w:rsidR="00F340E0">
        <w:t xml:space="preserve">the UK, Barth, Bryson, &amp; Dale-Olson </w:t>
      </w:r>
      <w:sdt>
        <w:sdtPr>
          <w:id w:val="508948254"/>
          <w:citation/>
        </w:sdtPr>
        <w:sdtContent>
          <w:r w:rsidR="00F340E0">
            <w:fldChar w:fldCharType="begin"/>
          </w:r>
          <w:r w:rsidR="00F340E0">
            <w:instrText xml:space="preserve">CITATION Bar17 \n  \t  \l 2057 </w:instrText>
          </w:r>
          <w:r w:rsidR="00F340E0">
            <w:fldChar w:fldCharType="separate"/>
          </w:r>
          <w:r w:rsidR="00614E3D">
            <w:rPr>
              <w:noProof/>
            </w:rPr>
            <w:t>(2017)</w:t>
          </w:r>
          <w:r w:rsidR="00F340E0">
            <w:fldChar w:fldCharType="end"/>
          </w:r>
        </w:sdtContent>
      </w:sdt>
      <w:r w:rsidR="00F340E0">
        <w:t xml:space="preserve"> find a positive correlation between union density and productivity, whereas </w:t>
      </w:r>
      <w:proofErr w:type="spellStart"/>
      <w:r w:rsidR="00F340E0">
        <w:t>Doucouliagos</w:t>
      </w:r>
      <w:proofErr w:type="spellEnd"/>
      <w:r w:rsidR="00F340E0">
        <w:t xml:space="preserve"> &amp; Laroche’s </w:t>
      </w:r>
      <w:sdt>
        <w:sdtPr>
          <w:id w:val="-1083212508"/>
          <w:citation/>
        </w:sdtPr>
        <w:sdtContent>
          <w:r w:rsidR="00F340E0">
            <w:fldChar w:fldCharType="begin"/>
          </w:r>
          <w:r w:rsidR="00F340E0">
            <w:instrText xml:space="preserve">CITATION Dou03 \n  \t  \l 2057 </w:instrText>
          </w:r>
          <w:r w:rsidR="00F340E0">
            <w:fldChar w:fldCharType="separate"/>
          </w:r>
          <w:r w:rsidR="00614E3D">
            <w:rPr>
              <w:noProof/>
            </w:rPr>
            <w:t>(2003)</w:t>
          </w:r>
          <w:r w:rsidR="00F340E0">
            <w:fldChar w:fldCharType="end"/>
          </w:r>
        </w:sdtContent>
      </w:sdt>
      <w:r w:rsidR="00F340E0">
        <w:t xml:space="preserve"> meta-analysis finds a negative association</w:t>
      </w:r>
      <w:r w:rsidR="005856B7">
        <w:t xml:space="preserve">. </w:t>
      </w:r>
    </w:p>
    <w:p w14:paraId="1F590ABB" w14:textId="2C12ABB7" w:rsidR="00EA1054" w:rsidRDefault="00EA1054" w:rsidP="00156264">
      <w:pPr>
        <w:spacing w:line="480" w:lineRule="auto"/>
      </w:pPr>
      <w:r>
        <w:t xml:space="preserve">Productivity elasticity estimates diverge from </w:t>
      </w:r>
      <w:proofErr w:type="spellStart"/>
      <w:r>
        <w:t>Brocek</w:t>
      </w:r>
      <w:proofErr w:type="spellEnd"/>
      <w:r>
        <w:t xml:space="preserve"> (2019) when considering the distribution other than at the median; we find the top 10% of wage earners have the largest productivity elasticity, whereas </w:t>
      </w:r>
      <w:proofErr w:type="spellStart"/>
      <w:r>
        <w:t>Brocek</w:t>
      </w:r>
      <w:proofErr w:type="spellEnd"/>
      <w:r>
        <w:t xml:space="preserve"> (2019) suggests that effects are greatest, on average, at the median. Our study therefore suggests that while labour productivity growth does benefit all wage-earners, top earners enjoy higher associated levels of wage growth, on average; this suggestion is further supported by the fact that the productivity elasticity of </w:t>
      </w:r>
      <w:r>
        <w:rPr>
          <w:i/>
          <w:iCs/>
        </w:rPr>
        <w:t>average</w:t>
      </w:r>
      <w:r>
        <w:t xml:space="preserve"> total labour compensation is 1.3610 using specification A2, higher than the median earnings coefficient of 1.1300. The difference suggests strong inequality effects – it is true that the difference between ‘average compensation’ and ‘median earnings’ captures both the inequality </w:t>
      </w:r>
      <w:r w:rsidRPr="00C261AF">
        <w:rPr>
          <w:i/>
          <w:iCs/>
        </w:rPr>
        <w:t>and</w:t>
      </w:r>
      <w:r>
        <w:t xml:space="preserve"> wage wedge, however Pessoa &amp; Van Reenen (2013) and Teichgraber &amp; Van Reenen (2021) point out that non-wage benefits themselves are likelier to accrue amongst top-earners.</w:t>
      </w:r>
    </w:p>
    <w:p w14:paraId="295F1435" w14:textId="78C2ECB2" w:rsidR="003D269B" w:rsidRPr="003D269B" w:rsidRDefault="003D269B" w:rsidP="00156264">
      <w:pPr>
        <w:spacing w:line="480" w:lineRule="auto"/>
      </w:pPr>
      <w:r>
        <w:t>O</w:t>
      </w:r>
      <w:r w:rsidR="00F340E0">
        <w:t xml:space="preserve">ne possible explanation that has not been adequately investigated yet in the literature is </w:t>
      </w:r>
      <w:r w:rsidR="00C261AF">
        <w:t xml:space="preserve">the </w:t>
      </w:r>
      <w:r w:rsidR="00F340E0">
        <w:t xml:space="preserve">heterogeneity of labour productivity. While </w:t>
      </w:r>
      <w:proofErr w:type="spellStart"/>
      <w:r>
        <w:t>Gabaix</w:t>
      </w:r>
      <w:proofErr w:type="spellEnd"/>
      <w:r>
        <w:t xml:space="preserve"> et al. </w:t>
      </w:r>
      <w:sdt>
        <w:sdtPr>
          <w:id w:val="1770967631"/>
          <w:citation/>
        </w:sdtPr>
        <w:sdtContent>
          <w:r>
            <w:fldChar w:fldCharType="begin"/>
          </w:r>
          <w:r>
            <w:instrText xml:space="preserve">CITATION Gab16 \n  \t  \l 2057 </w:instrText>
          </w:r>
          <w:r>
            <w:fldChar w:fldCharType="separate"/>
          </w:r>
          <w:r w:rsidR="00614E3D">
            <w:rPr>
              <w:noProof/>
            </w:rPr>
            <w:t>(2016)</w:t>
          </w:r>
          <w:r>
            <w:fldChar w:fldCharType="end"/>
          </w:r>
        </w:sdtContent>
      </w:sdt>
      <w:r>
        <w:t xml:space="preserve"> do </w:t>
      </w:r>
      <w:r w:rsidR="00D30D9E">
        <w:t>novel</w:t>
      </w:r>
      <w:r>
        <w:t xml:space="preserve"> modelling work on accounting for certain </w:t>
      </w:r>
      <w:r w:rsidR="008B43B3">
        <w:t>high-performing</w:t>
      </w:r>
      <w:r>
        <w:t xml:space="preserve"> firms and managers, little has been done on simpler regressions where, rather than</w:t>
      </w:r>
      <w:r w:rsidR="005856B7">
        <w:t xml:space="preserve"> analysing</w:t>
      </w:r>
      <w:r>
        <w:t xml:space="preserve"> </w:t>
      </w:r>
      <w:r>
        <w:rPr>
          <w:i/>
          <w:iCs/>
        </w:rPr>
        <w:t>average</w:t>
      </w:r>
      <w:r>
        <w:t xml:space="preserve"> labour productivity, </w:t>
      </w:r>
      <w:r w:rsidR="008B43B3">
        <w:t xml:space="preserve">the </w:t>
      </w:r>
      <w:r>
        <w:t xml:space="preserve">labour productivity distribution is divided into percentiles/quartiles to allow for like-for-like regressions with earnings </w:t>
      </w:r>
      <w:r>
        <w:lastRenderedPageBreak/>
        <w:t xml:space="preserve">strata. This would shed light </w:t>
      </w:r>
      <w:r w:rsidR="005856B7">
        <w:t>on the extent that the discrepancy between median earnings and average labour productivity is caused by</w:t>
      </w:r>
      <w:r w:rsidR="00CB553A">
        <w:t>, for instance,</w:t>
      </w:r>
      <w:r w:rsidR="005856B7">
        <w:t xml:space="preserve"> low working bargaining power allowing the transfer of labour income into shareholder profit, versus the </w:t>
      </w:r>
      <w:r w:rsidR="00CB553A">
        <w:t>possibility</w:t>
      </w:r>
      <w:r w:rsidR="005856B7">
        <w:t xml:space="preserve"> that labour productivity is unequally distributed, with earnings reflecting that distribution. The former case suggests that the government should focus on greater average labour productivity and ‘recoupling’ policies, such as stronger labour institutions; the latter suggests that </w:t>
      </w:r>
      <w:r w:rsidR="00CB553A">
        <w:t xml:space="preserve">the prior approach is inadequate and that </w:t>
      </w:r>
      <w:r w:rsidR="005856B7">
        <w:t>stronger redistribution is necessary to ease income inequality, as ‘recoupling’ will simply mirror unequal labour productivity distribution into unequal income distribution.</w:t>
      </w:r>
    </w:p>
    <w:p w14:paraId="26348FB0" w14:textId="4CF60303" w:rsidR="008B3851" w:rsidRDefault="00B84796" w:rsidP="00156264">
      <w:pPr>
        <w:spacing w:line="480" w:lineRule="auto"/>
      </w:pPr>
      <w:r>
        <w:t xml:space="preserve">Among the other control variables introduced, </w:t>
      </w:r>
      <w:r w:rsidR="00F128AC">
        <w:t>one-period l</w:t>
      </w:r>
      <w:r>
        <w:t xml:space="preserve">agged unemployment also has a significant marginal effect in the baseline specification, indicating that there is a strong time-lag component for wages to adjust following unemployment shocks. </w:t>
      </w:r>
      <w:r w:rsidR="008B3851">
        <w:t xml:space="preserve">In alternative specifications, it is estimated that contemporaneous positive shocks to unemployment likely increase wages, while past unemployment shocks tend to decrease wages to a greater extent than the shock initially increased them. Therefore, while this study does not fully clarify the relationship, </w:t>
      </w:r>
      <w:r w:rsidR="00F128AC">
        <w:t xml:space="preserve">the general conclusion that unemployment has a </w:t>
      </w:r>
      <w:r w:rsidR="00CB553A">
        <w:t>significant negative</w:t>
      </w:r>
      <w:r w:rsidR="00F128AC">
        <w:t xml:space="preserve"> effect on wage growth still holds</w:t>
      </w:r>
      <w:r w:rsidR="008B3851">
        <w:t xml:space="preserve"> and the bargaining-power hypothesis is still supported by the evidence</w:t>
      </w:r>
      <w:r w:rsidR="00CB553A">
        <w:t xml:space="preserve">; </w:t>
      </w:r>
      <w:r w:rsidR="008B3851">
        <w:t>full employment targeting</w:t>
      </w:r>
      <w:r w:rsidR="00CB553A">
        <w:t xml:space="preserve"> remains</w:t>
      </w:r>
      <w:r w:rsidR="008B3851">
        <w:t xml:space="preserve"> a clear policy implication.</w:t>
      </w:r>
    </w:p>
    <w:p w14:paraId="69596814" w14:textId="2A629C50" w:rsidR="008B3851" w:rsidRDefault="008B3851" w:rsidP="00156264">
      <w:pPr>
        <w:spacing w:line="480" w:lineRule="auto"/>
      </w:pPr>
      <w:r>
        <w:t xml:space="preserve">Inflation </w:t>
      </w:r>
      <w:r w:rsidR="00CB553A">
        <w:t>is</w:t>
      </w:r>
      <w:r>
        <w:t xml:space="preserve"> a</w:t>
      </w:r>
      <w:r w:rsidR="00CB553A">
        <w:t>nother</w:t>
      </w:r>
      <w:r>
        <w:t xml:space="preserve"> control variable</w:t>
      </w:r>
      <w:r w:rsidR="00CB553A">
        <w:t>,</w:t>
      </w:r>
      <w:r>
        <w:t xml:space="preserve"> in</w:t>
      </w:r>
      <w:r w:rsidR="00CB553A">
        <w:t>troduced only in</w:t>
      </w:r>
      <w:r>
        <w:t xml:space="preserve"> the A2 alternative specification to </w:t>
      </w:r>
      <w:r w:rsidR="00CB553A">
        <w:t>replicate</w:t>
      </w:r>
      <w:r>
        <w:t xml:space="preserve"> Nasir et al.’s (2022) </w:t>
      </w:r>
      <w:r w:rsidR="00CB553A">
        <w:t>model</w:t>
      </w:r>
      <w:r>
        <w:t xml:space="preserve">. No statistically significant effects are found – this </w:t>
      </w:r>
      <w:r w:rsidR="00EC6479">
        <w:t xml:space="preserve">casts doubt on conflict theories of inflation, which posit inflation as the </w:t>
      </w:r>
      <w:r w:rsidR="003A18CD">
        <w:t>result of wage-price or price-wage second-round effects</w:t>
      </w:r>
      <w:r w:rsidR="00413118">
        <w:t xml:space="preserve"> </w:t>
      </w:r>
      <w:sdt>
        <w:sdtPr>
          <w:id w:val="1943717177"/>
          <w:citation/>
        </w:sdtPr>
        <w:sdtContent>
          <w:r w:rsidR="00413118">
            <w:fldChar w:fldCharType="begin"/>
          </w:r>
          <w:r w:rsidR="00413118">
            <w:instrText xml:space="preserve">CITATION Row77 \t  \m Bla22 \m Row24 \t  \l 2057 </w:instrText>
          </w:r>
          <w:r w:rsidR="00413118">
            <w:fldChar w:fldCharType="separate"/>
          </w:r>
          <w:r w:rsidR="00614E3D">
            <w:rPr>
              <w:noProof/>
            </w:rPr>
            <w:t>(Rowthorn, 1977; Blanchard, Olivier Blanchard, 2022; Rowthorn, 2024)</w:t>
          </w:r>
          <w:r w:rsidR="00413118">
            <w:fldChar w:fldCharType="end"/>
          </w:r>
        </w:sdtContent>
      </w:sdt>
      <w:r w:rsidR="003A18CD">
        <w:t>.</w:t>
      </w:r>
      <w:r w:rsidR="00AD4E82">
        <w:t xml:space="preserve"> However, there is reason to believe that insignificant coefficients in this case do not imply conflict theories are incorrect. First, the stated aim of many central banks, such as the Bank of England, is to keep inflation at or near 2%; if central banks are successful in their objective, then no wage-price or price-wage spirals should emerge, and we therefore cannot differentiate in this study between a successful BoE </w:t>
      </w:r>
      <w:r w:rsidR="00AD4E82">
        <w:lastRenderedPageBreak/>
        <w:t xml:space="preserve">policy regime </w:t>
      </w:r>
      <w:r w:rsidR="00CB553A">
        <w:t>successfully suppressing</w:t>
      </w:r>
      <w:r w:rsidR="00AD4E82">
        <w:t xml:space="preserve"> real conflict-driven inflation, versus an insignificant BoE policy regime in a world where conflict theories of inflation simply do not hold. Second, conflict theories require, as a prerequisite for inflation, some conflict. As Rowthorn (2024) points out, there is little worker bargaining power in the UK, and as such mark-ups are more easily maintained while real wages are more easily suppressed (this was most recently made clear in the COVID-19 pandemic, although this period is not analysed in </w:t>
      </w:r>
      <w:r w:rsidR="00F13A7E">
        <w:t>the</w:t>
      </w:r>
      <w:r w:rsidR="00AD4E82">
        <w:t xml:space="preserve"> study); therefore, </w:t>
      </w:r>
      <w:r w:rsidR="00F13A7E">
        <w:t>increased wage demands to pre-empt inflation do not materialise into increased wages</w:t>
      </w:r>
      <w:r w:rsidR="00AD4E82">
        <w:t>, and we should expect an insignificant coefficient even allowing for a conflict-driven model of inflation</w:t>
      </w:r>
      <w:r w:rsidR="00F13A7E">
        <w:t xml:space="preserve">, simply </w:t>
      </w:r>
      <w:r w:rsidR="006D6576">
        <w:t>due to lack of conflict</w:t>
      </w:r>
      <w:r w:rsidR="00F13A7E">
        <w:t>.</w:t>
      </w:r>
    </w:p>
    <w:p w14:paraId="7457B0F1" w14:textId="545EDA92" w:rsidR="00F13A7E" w:rsidRDefault="00F13A7E" w:rsidP="00156264">
      <w:pPr>
        <w:spacing w:line="480" w:lineRule="auto"/>
      </w:pPr>
      <w:r>
        <w:t>This new inflationary perspective complicates earlier policy prescriptions of full employment and potentially higher union membership</w:t>
      </w:r>
      <w:r w:rsidR="00467362">
        <w:t>:</w:t>
      </w:r>
      <w:r>
        <w:t xml:space="preserve"> </w:t>
      </w:r>
      <w:r w:rsidR="00467362">
        <w:t>w</w:t>
      </w:r>
      <w:r>
        <w:t>ith higher bargaining power, conflict-driven inflation could become more prevalent. The key to tempering high wage demands driven by increased bargaining power seems to be the role of trust between capital</w:t>
      </w:r>
      <w:r w:rsidR="006D6576">
        <w:t xml:space="preserve"> owners</w:t>
      </w:r>
      <w:r>
        <w:t xml:space="preserve"> and labour institutions </w:t>
      </w:r>
      <w:sdt>
        <w:sdtPr>
          <w:id w:val="544723135"/>
          <w:citation/>
        </w:sdtPr>
        <w:sdtContent>
          <w:r>
            <w:fldChar w:fldCharType="begin"/>
          </w:r>
          <w:r>
            <w:instrText xml:space="preserve">CITATION Bla04 \t  \l 2057 </w:instrText>
          </w:r>
          <w:r>
            <w:fldChar w:fldCharType="separate"/>
          </w:r>
          <w:r w:rsidR="00614E3D">
            <w:rPr>
              <w:noProof/>
            </w:rPr>
            <w:t>(Blanchard, 2004)</w:t>
          </w:r>
          <w:r>
            <w:fldChar w:fldCharType="end"/>
          </w:r>
        </w:sdtContent>
      </w:sdt>
      <w:r>
        <w:t>.</w:t>
      </w:r>
      <w:r w:rsidR="004E434E">
        <w:t xml:space="preserve"> Fomenting this trust is hard, and strict oversight is needed between both parties –</w:t>
      </w:r>
      <w:r w:rsidR="00CB553A">
        <w:t xml:space="preserve"> </w:t>
      </w:r>
      <w:commentRangeStart w:id="45"/>
      <w:r w:rsidR="004E434E">
        <w:t>example</w:t>
      </w:r>
      <w:r w:rsidR="00CB553A">
        <w:t xml:space="preserve">s of failure include </w:t>
      </w:r>
      <w:r w:rsidR="004E434E">
        <w:t xml:space="preserve">the </w:t>
      </w:r>
      <w:r w:rsidR="00467362">
        <w:t xml:space="preserve">1977 </w:t>
      </w:r>
      <w:r w:rsidR="004E434E">
        <w:t xml:space="preserve">Moncloa Pacts in Spain, where </w:t>
      </w:r>
      <w:r w:rsidR="00467362">
        <w:t>inflation fell rapidly following an agreement to freeze wages in return for a series of promise</w:t>
      </w:r>
      <w:r w:rsidR="006D6576">
        <w:t>d</w:t>
      </w:r>
      <w:r w:rsidR="00467362">
        <w:t xml:space="preserve"> political reforms, such as property </w:t>
      </w:r>
      <w:r w:rsidR="006D6576">
        <w:t xml:space="preserve">taxes, and new income </w:t>
      </w:r>
      <w:r w:rsidR="00467362">
        <w:t>tax</w:t>
      </w:r>
      <w:r w:rsidR="006D6576">
        <w:t>-bands</w:t>
      </w:r>
      <w:commentRangeEnd w:id="45"/>
      <w:r w:rsidR="00B315AC">
        <w:rPr>
          <w:rStyle w:val="CommentReference"/>
        </w:rPr>
        <w:commentReference w:id="45"/>
      </w:r>
      <w:r w:rsidR="00467362">
        <w:t xml:space="preserve">. Ultimately, these reforms were never carried out or implemented in such a way as to render them insignificant </w:t>
      </w:r>
      <w:sdt>
        <w:sdtPr>
          <w:id w:val="-2047586675"/>
          <w:citation/>
        </w:sdtPr>
        <w:sdtContent>
          <w:r w:rsidR="00467362">
            <w:fldChar w:fldCharType="begin"/>
          </w:r>
          <w:r w:rsidR="00467362">
            <w:instrText xml:space="preserve">CITATION Cas14 \p 312 \l 2057 </w:instrText>
          </w:r>
          <w:r w:rsidR="00467362">
            <w:fldChar w:fldCharType="separate"/>
          </w:r>
          <w:r w:rsidR="00614E3D">
            <w:rPr>
              <w:noProof/>
            </w:rPr>
            <w:t>(Casanova &amp; Andrés, 2014, p. 312)</w:t>
          </w:r>
          <w:r w:rsidR="00467362">
            <w:fldChar w:fldCharType="end"/>
          </w:r>
        </w:sdtContent>
      </w:sdt>
      <w:r w:rsidR="00467362">
        <w:t>. Events like these are inflection points which can slowly build trust or wipe away goodwill very quickly, and an important policy aim of the UK going forward must therefore be to balance greater labour-bargaining power and full</w:t>
      </w:r>
      <w:r w:rsidR="00CB553A">
        <w:t xml:space="preserve"> </w:t>
      </w:r>
      <w:r w:rsidR="00467362">
        <w:t>employment policies with improved labour-capital relations, trust and strict oversight</w:t>
      </w:r>
      <w:r w:rsidR="00CB553A">
        <w:t xml:space="preserve">. </w:t>
      </w:r>
    </w:p>
    <w:p w14:paraId="3E4DEE2D" w14:textId="788C5D7B" w:rsidR="0089665F" w:rsidRDefault="0089665F" w:rsidP="00156264">
      <w:pPr>
        <w:pStyle w:val="Heading1"/>
        <w:spacing w:line="480" w:lineRule="auto"/>
      </w:pPr>
      <w:r>
        <w:t>Conclusion</w:t>
      </w:r>
    </w:p>
    <w:p w14:paraId="18169C29" w14:textId="6711435D" w:rsidR="000E6DF5" w:rsidRDefault="000E6DF5" w:rsidP="00156264">
      <w:pPr>
        <w:spacing w:line="480" w:lineRule="auto"/>
      </w:pPr>
      <w:r>
        <w:t xml:space="preserve">Income and productivity appeared to have decoupled in the UK following the Great Financial Crisis in 2007-8. Various tests performed on the median weekly earnings timeseries found a structural break in these two years. Due to the clear divergence between changes to productivity and earnings in this </w:t>
      </w:r>
      <w:r>
        <w:lastRenderedPageBreak/>
        <w:t xml:space="preserve">time period, a literature emerged questioning whether the established link between these two variables, exemplified most clearly in Krugman’s (1990, p. </w:t>
      </w:r>
      <w:r w:rsidRPr="00276039">
        <w:rPr>
          <w:color w:val="FF0000"/>
          <w:highlight w:val="yellow"/>
        </w:rPr>
        <w:t>xx</w:t>
      </w:r>
      <w:r>
        <w:t xml:space="preserve">) statement that productivity is, “in the long run, […] almost everything”, was broken. This study finds that </w:t>
      </w:r>
      <w:r w:rsidR="006D6576">
        <w:t xml:space="preserve">productivity and </w:t>
      </w:r>
      <w:r>
        <w:t>income</w:t>
      </w:r>
      <w:r w:rsidR="006D6576">
        <w:t>, both median and average, have not decoupled or ‘delinked’ in the UK, even while visually diverging. Instead, this study finds that a 1% increase in average labour productivity will increase weekly gross median earnings by 1.13%, and total average labour compensation by 1.36%. The regressions are checked for robustness following recommendations from the existing literature, such as: focusing on net, rather than gross, product; using both a value-added and domestic product definition of productivity; using both weekly and hourly gross earnings; and finally, accounting for demographic changes partially reflected in the unemployment rate. None of these changes</w:t>
      </w:r>
      <w:r>
        <w:t xml:space="preserve"> meaningfully affect the conclusion that the correlation between earnings and productivity found at the 95% confidence level is not statistically significantly different from one-to-one.</w:t>
      </w:r>
    </w:p>
    <w:p w14:paraId="76B75A7D" w14:textId="66618E28" w:rsidR="000E6DF5" w:rsidRDefault="000E6DF5" w:rsidP="00156264">
      <w:pPr>
        <w:spacing w:line="480" w:lineRule="auto"/>
      </w:pPr>
      <w:r>
        <w:t xml:space="preserve">When our analysis is expanded to include more income percentiles, productivity is still a statistically significant determinant, however clear inequality effects are present. As seen in Figure </w:t>
      </w:r>
      <w:r>
        <w:rPr>
          <w:i/>
          <w:iCs/>
        </w:rPr>
        <w:t>z</w:t>
      </w:r>
      <w:r>
        <w:t xml:space="preserve">, all along the income distribution, the correlation between earnings and productivity is again not statistically significantly different from one-to-one, however, on average, benefits from an increase to the average labour productivity accrue to top earners. Whether this is due to </w:t>
      </w:r>
      <w:r w:rsidR="005B0DFC">
        <w:t>uncompetitive</w:t>
      </w:r>
      <w:r>
        <w:t xml:space="preserve"> distribution of quasi-rent, or simply a reflection of unequal labour productivity distribution, is still an open question. What is clear, is that improvements to average labour productivity benefit everyone, but benefit top earners more.</w:t>
      </w:r>
    </w:p>
    <w:p w14:paraId="271BDBF5" w14:textId="6BBB41C6" w:rsidR="000E6DF5" w:rsidRDefault="005B0DFC" w:rsidP="00156264">
      <w:pPr>
        <w:spacing w:line="480" w:lineRule="auto"/>
      </w:pPr>
      <w:r>
        <w:t xml:space="preserve">These findings reinforce the importance of </w:t>
      </w:r>
      <w:r w:rsidR="00CC08A2">
        <w:t xml:space="preserve">increasing </w:t>
      </w:r>
      <w:r>
        <w:t>productivity in the policy debate, and cast doubt on prior suggestions to de-emphasise it in favour of redistributive policies. However, the clear visual divergence shown in Figure 1 cannot be ignored: there are certainly</w:t>
      </w:r>
      <w:r w:rsidR="00CC08A2">
        <w:t xml:space="preserve"> orthogonal factors which must be addressed to ensure gains from productivity are not lost. This study supports the bargaining-power hypothesis, wherein the UK’s characteristically low union density means that workers likely </w:t>
      </w:r>
      <w:r w:rsidR="00CC08A2">
        <w:lastRenderedPageBreak/>
        <w:t>find it harder to sustain wage increases from productivity. Indeed, a 1% increase in unemployment is associated with a 2.21% decrease in wages in the next year, indicating that falling bargaining-power certainly decreases wages.</w:t>
      </w:r>
    </w:p>
    <w:p w14:paraId="4FBC7E41" w14:textId="636BAA90" w:rsidR="0089665F" w:rsidRDefault="00CC08A2" w:rsidP="00156264">
      <w:pPr>
        <w:spacing w:line="480" w:lineRule="auto"/>
      </w:pPr>
      <w:r>
        <w:t xml:space="preserve">Finally, these policy prescriptions must contend with the UK’s relative success in avoiding wage-price or price-wage second-round effects, captured most clearly by an insignificant inflation coefficient in specification A2. Higher labour bargaining power may precipitate conflict-inflation if union density, for example, is not paired with increased trust between workers and capital owners. </w:t>
      </w:r>
      <w:r w:rsidR="00156264">
        <w:t>If</w:t>
      </w:r>
      <w:r>
        <w:t xml:space="preserve"> workers can accept wage freezes, trusting that improved firm performance in later periods will</w:t>
      </w:r>
      <w:r w:rsidR="00156264">
        <w:t xml:space="preserve"> lead to higher real wages, and if these promises are in fact delivered, conflict inflation can be avoided and living standards can be effectively raised.</w:t>
      </w:r>
    </w:p>
    <w:sdt>
      <w:sdtPr>
        <w:rPr>
          <w:rFonts w:asciiTheme="minorHAnsi" w:eastAsiaTheme="minorHAnsi" w:hAnsiTheme="minorHAnsi" w:cstheme="minorBidi"/>
          <w:b w:val="0"/>
          <w:bCs w:val="0"/>
          <w:sz w:val="22"/>
          <w:szCs w:val="22"/>
        </w:rPr>
        <w:id w:val="-658459385"/>
        <w:docPartObj>
          <w:docPartGallery w:val="Bibliographies"/>
          <w:docPartUnique/>
        </w:docPartObj>
      </w:sdtPr>
      <w:sdtContent>
        <w:p w14:paraId="53FB2DC4" w14:textId="13AB381D" w:rsidR="001C42FC" w:rsidRDefault="001C42FC">
          <w:pPr>
            <w:pStyle w:val="Heading1"/>
          </w:pPr>
          <w:r>
            <w:t>References</w:t>
          </w:r>
        </w:p>
        <w:sdt>
          <w:sdtPr>
            <w:id w:val="-573587230"/>
            <w:bibliography/>
          </w:sdtPr>
          <w:sdtContent>
            <w:p w14:paraId="2B9D1A84" w14:textId="77777777" w:rsidR="00614E3D" w:rsidRDefault="001C42FC" w:rsidP="00614E3D">
              <w:pPr>
                <w:pStyle w:val="Bibliography"/>
                <w:ind w:left="720" w:hanging="720"/>
                <w:rPr>
                  <w:noProof/>
                  <w:kern w:val="0"/>
                  <w:sz w:val="24"/>
                  <w:szCs w:val="24"/>
                  <w14:ligatures w14:val="none"/>
                </w:rPr>
              </w:pPr>
              <w:r>
                <w:fldChar w:fldCharType="begin"/>
              </w:r>
              <w:r>
                <w:instrText xml:space="preserve"> BIBLIOGRAPHY </w:instrText>
              </w:r>
              <w:r>
                <w:fldChar w:fldCharType="separate"/>
              </w:r>
              <w:r w:rsidR="00614E3D">
                <w:rPr>
                  <w:noProof/>
                </w:rPr>
                <w:t xml:space="preserve">Akerlof, G. A., &amp; Yellen, J. L. (1990). The Fair Wage-Effort Hypothesis and Unemployment. </w:t>
              </w:r>
              <w:r w:rsidR="00614E3D">
                <w:rPr>
                  <w:i/>
                  <w:iCs/>
                  <w:noProof/>
                </w:rPr>
                <w:t>The Quarterly Journal of Economics</w:t>
              </w:r>
              <w:r w:rsidR="00614E3D">
                <w:rPr>
                  <w:noProof/>
                </w:rPr>
                <w:t>, 255-283.</w:t>
              </w:r>
            </w:p>
            <w:p w14:paraId="450EF4D9" w14:textId="77777777" w:rsidR="00614E3D" w:rsidRDefault="00614E3D" w:rsidP="00614E3D">
              <w:pPr>
                <w:pStyle w:val="Bibliography"/>
                <w:ind w:left="720" w:hanging="720"/>
                <w:rPr>
                  <w:noProof/>
                </w:rPr>
              </w:pPr>
              <w:r>
                <w:rPr>
                  <w:noProof/>
                </w:rPr>
                <w:t xml:space="preserve">Bank of England. (2024, December 04). </w:t>
              </w:r>
              <w:r>
                <w:rPr>
                  <w:i/>
                  <w:iCs/>
                  <w:noProof/>
                </w:rPr>
                <w:t>Research datasets.</w:t>
              </w:r>
              <w:r>
                <w:rPr>
                  <w:noProof/>
                </w:rPr>
                <w:t xml:space="preserve"> Retrieved from Bank of England: https://www.bankofengland.co.uk/statistics/research-datasets</w:t>
              </w:r>
            </w:p>
            <w:p w14:paraId="69D3F9D4" w14:textId="77777777" w:rsidR="00614E3D" w:rsidRDefault="00614E3D" w:rsidP="00614E3D">
              <w:pPr>
                <w:pStyle w:val="Bibliography"/>
                <w:ind w:left="720" w:hanging="720"/>
                <w:rPr>
                  <w:noProof/>
                </w:rPr>
              </w:pPr>
              <w:r>
                <w:rPr>
                  <w:noProof/>
                </w:rPr>
                <w:t xml:space="preserve">Barth, E., Bryson, A., &amp; Dale-Olsen, H. (2017). </w:t>
              </w:r>
              <w:r>
                <w:rPr>
                  <w:i/>
                  <w:iCs/>
                  <w:noProof/>
                </w:rPr>
                <w:t>Union Density, Productivity, and Wages.</w:t>
              </w:r>
              <w:r>
                <w:rPr>
                  <w:noProof/>
                </w:rPr>
                <w:t xml:space="preserve"> NIESR.</w:t>
              </w:r>
            </w:p>
            <w:p w14:paraId="0424216C" w14:textId="77777777" w:rsidR="00614E3D" w:rsidRDefault="00614E3D" w:rsidP="00614E3D">
              <w:pPr>
                <w:pStyle w:val="Bibliography"/>
                <w:ind w:left="720" w:hanging="720"/>
                <w:rPr>
                  <w:noProof/>
                </w:rPr>
              </w:pPr>
              <w:r>
                <w:rPr>
                  <w:noProof/>
                </w:rPr>
                <w:t>Baum, C. F. (2018, April 13). CLEMAO_IO: Stata module to perform unit root tests with one or two structural breaks. Boston College Department of Economics.</w:t>
              </w:r>
            </w:p>
            <w:p w14:paraId="7922D2D2" w14:textId="77777777" w:rsidR="00614E3D" w:rsidRDefault="00614E3D" w:rsidP="00614E3D">
              <w:pPr>
                <w:pStyle w:val="Bibliography"/>
                <w:ind w:left="720" w:hanging="720"/>
                <w:rPr>
                  <w:noProof/>
                </w:rPr>
              </w:pPr>
              <w:r>
                <w:rPr>
                  <w:noProof/>
                </w:rPr>
                <w:t xml:space="preserve">Biden, J. R. (2021, September 9). </w:t>
              </w:r>
              <w:r>
                <w:rPr>
                  <w:i/>
                  <w:iCs/>
                  <w:noProof/>
                </w:rPr>
                <w:t>The Build Back Better Agenda.</w:t>
              </w:r>
              <w:r>
                <w:rPr>
                  <w:noProof/>
                </w:rPr>
                <w:t xml:space="preserve"> Retrieved from Facebook: https://www.facebook.com/watch/?v=1111415056334724</w:t>
              </w:r>
            </w:p>
            <w:p w14:paraId="47FEB108" w14:textId="77777777" w:rsidR="00614E3D" w:rsidRDefault="00614E3D" w:rsidP="00614E3D">
              <w:pPr>
                <w:pStyle w:val="Bibliography"/>
                <w:ind w:left="720" w:hanging="720"/>
                <w:rPr>
                  <w:noProof/>
                </w:rPr>
              </w:pPr>
              <w:r>
                <w:rPr>
                  <w:noProof/>
                </w:rPr>
                <w:t xml:space="preserve">Bivens, J., &amp; Mishel, L. (2015). </w:t>
              </w:r>
              <w:r>
                <w:rPr>
                  <w:i/>
                  <w:iCs/>
                  <w:noProof/>
                </w:rPr>
                <w:t>Understanding the Historic Divergence Between Productivity and a Typical Worker’s Pay.</w:t>
              </w:r>
              <w:r>
                <w:rPr>
                  <w:noProof/>
                </w:rPr>
                <w:t xml:space="preserve"> Economic Policy Institute.</w:t>
              </w:r>
            </w:p>
            <w:p w14:paraId="10DA6BBB" w14:textId="77777777" w:rsidR="00614E3D" w:rsidRDefault="00614E3D" w:rsidP="00614E3D">
              <w:pPr>
                <w:pStyle w:val="Bibliography"/>
                <w:ind w:left="720" w:hanging="720"/>
                <w:rPr>
                  <w:noProof/>
                </w:rPr>
              </w:pPr>
              <w:r>
                <w:rPr>
                  <w:noProof/>
                </w:rPr>
                <w:t xml:space="preserve">Blanchard, O. (2004). </w:t>
              </w:r>
              <w:r>
                <w:rPr>
                  <w:i/>
                  <w:iCs/>
                  <w:noProof/>
                </w:rPr>
                <w:t>Explaining European Unemployment.</w:t>
              </w:r>
              <w:r>
                <w:rPr>
                  <w:noProof/>
                </w:rPr>
                <w:t xml:space="preserve"> NBER.</w:t>
              </w:r>
            </w:p>
            <w:p w14:paraId="2663A706" w14:textId="77777777" w:rsidR="00614E3D" w:rsidRDefault="00614E3D" w:rsidP="00614E3D">
              <w:pPr>
                <w:pStyle w:val="Bibliography"/>
                <w:ind w:left="720" w:hanging="720"/>
                <w:rPr>
                  <w:noProof/>
                </w:rPr>
              </w:pPr>
              <w:r>
                <w:rPr>
                  <w:noProof/>
                </w:rPr>
                <w:t xml:space="preserve">Blanchard, O. (2022, December 30). </w:t>
              </w:r>
              <w:r>
                <w:rPr>
                  <w:i/>
                  <w:iCs/>
                  <w:noProof/>
                </w:rPr>
                <w:t>Olivier Blanchard</w:t>
              </w:r>
              <w:r>
                <w:rPr>
                  <w:noProof/>
                </w:rPr>
                <w:t>. Retrieved from X: https://x.com/ojblanchard1/status/1608967176232525824</w:t>
              </w:r>
            </w:p>
            <w:p w14:paraId="580B4C99" w14:textId="77777777" w:rsidR="00614E3D" w:rsidRDefault="00614E3D" w:rsidP="00614E3D">
              <w:pPr>
                <w:pStyle w:val="Bibliography"/>
                <w:ind w:left="720" w:hanging="720"/>
                <w:rPr>
                  <w:noProof/>
                </w:rPr>
              </w:pPr>
              <w:r>
                <w:rPr>
                  <w:noProof/>
                </w:rPr>
                <w:t xml:space="preserve">Brill, M., Holman, C., Morris, C., Raichoudhary, R., &amp; Yosif, N. (2017). </w:t>
              </w:r>
              <w:r>
                <w:rPr>
                  <w:i/>
                  <w:iCs/>
                  <w:noProof/>
                </w:rPr>
                <w:t>Understanding the labour productivity and compensation gap.</w:t>
              </w:r>
              <w:r>
                <w:rPr>
                  <w:noProof/>
                </w:rPr>
                <w:t xml:space="preserve"> Bureau of Labour Statistics.</w:t>
              </w:r>
            </w:p>
            <w:p w14:paraId="448664FF" w14:textId="77777777" w:rsidR="00614E3D" w:rsidRDefault="00614E3D" w:rsidP="00614E3D">
              <w:pPr>
                <w:pStyle w:val="Bibliography"/>
                <w:ind w:left="720" w:hanging="720"/>
                <w:rPr>
                  <w:noProof/>
                </w:rPr>
              </w:pPr>
              <w:r>
                <w:rPr>
                  <w:noProof/>
                </w:rPr>
                <w:t xml:space="preserve">Brocek, F. (2019, August 26). </w:t>
              </w:r>
              <w:r>
                <w:rPr>
                  <w:i/>
                  <w:iCs/>
                  <w:noProof/>
                </w:rPr>
                <w:t>Is the link between labour productivity and wage growth still alive in the UK?</w:t>
              </w:r>
              <w:r>
                <w:rPr>
                  <w:noProof/>
                </w:rPr>
                <w:t xml:space="preserve"> (University of Strathclyde) Retrieved from Fraser of Allander Institute: https://fraserofallander.org/link-labour-productivity-wage-growth-uk/</w:t>
              </w:r>
            </w:p>
            <w:p w14:paraId="72DD5530" w14:textId="77777777" w:rsidR="00614E3D" w:rsidRDefault="00614E3D" w:rsidP="00614E3D">
              <w:pPr>
                <w:pStyle w:val="Bibliography"/>
                <w:ind w:left="720" w:hanging="720"/>
                <w:rPr>
                  <w:noProof/>
                </w:rPr>
              </w:pPr>
              <w:r>
                <w:rPr>
                  <w:noProof/>
                </w:rPr>
                <w:lastRenderedPageBreak/>
                <w:t xml:space="preserve">Casanova, J., &amp; Andrés, C. G. (2014). </w:t>
              </w:r>
              <w:r>
                <w:rPr>
                  <w:i/>
                  <w:iCs/>
                  <w:noProof/>
                </w:rPr>
                <w:t>Twentieth-Century Spain: A History.</w:t>
              </w:r>
              <w:r>
                <w:rPr>
                  <w:noProof/>
                </w:rPr>
                <w:t xml:space="preserve"> Cambridge: Cambridge University Press.</w:t>
              </w:r>
            </w:p>
            <w:p w14:paraId="301A0860" w14:textId="77777777" w:rsidR="00614E3D" w:rsidRDefault="00614E3D" w:rsidP="00614E3D">
              <w:pPr>
                <w:pStyle w:val="Bibliography"/>
                <w:ind w:left="720" w:hanging="720"/>
                <w:rPr>
                  <w:noProof/>
                </w:rPr>
              </w:pPr>
              <w:r>
                <w:rPr>
                  <w:noProof/>
                </w:rPr>
                <w:t xml:space="preserve">Ciarli, T., Di Ubaldo, M., &amp; Savona, M. (2021). </w:t>
              </w:r>
              <w:r>
                <w:rPr>
                  <w:i/>
                  <w:iCs/>
                  <w:noProof/>
                </w:rPr>
                <w:t>The weak link between productivity and wages in London: Evidence from firms and local labour markets (2004-2014).</w:t>
              </w:r>
              <w:r>
                <w:rPr>
                  <w:noProof/>
                </w:rPr>
                <w:t xml:space="preserve"> London: The Greater London Authority.</w:t>
              </w:r>
            </w:p>
            <w:p w14:paraId="71C0211D" w14:textId="77777777" w:rsidR="00614E3D" w:rsidRDefault="00614E3D" w:rsidP="00614E3D">
              <w:pPr>
                <w:pStyle w:val="Bibliography"/>
                <w:ind w:left="720" w:hanging="720"/>
                <w:rPr>
                  <w:noProof/>
                </w:rPr>
              </w:pPr>
              <w:r>
                <w:rPr>
                  <w:noProof/>
                </w:rPr>
                <w:t xml:space="preserve">Ciarli, T., Salgado, E., &amp; Savona, M. (2018). </w:t>
              </w:r>
              <w:r>
                <w:rPr>
                  <w:i/>
                  <w:iCs/>
                  <w:noProof/>
                </w:rPr>
                <w:t>Do Low-Wage Workers Benefit from Productivity Growth Recovery?</w:t>
              </w:r>
              <w:r>
                <w:rPr>
                  <w:noProof/>
                </w:rPr>
                <w:t xml:space="preserve"> Joseph Rowntree Foundation.</w:t>
              </w:r>
            </w:p>
            <w:p w14:paraId="72C3585B" w14:textId="77777777" w:rsidR="00614E3D" w:rsidRDefault="00614E3D" w:rsidP="00614E3D">
              <w:pPr>
                <w:pStyle w:val="Bibliography"/>
                <w:ind w:left="720" w:hanging="720"/>
                <w:rPr>
                  <w:noProof/>
                </w:rPr>
              </w:pPr>
              <w:r>
                <w:rPr>
                  <w:noProof/>
                </w:rPr>
                <w:t xml:space="preserve">Doucouliagos, C., &amp; Laroche, P. (2003). What do Unions do to Productivity? A Meta-Analysis. </w:t>
              </w:r>
              <w:r>
                <w:rPr>
                  <w:i/>
                  <w:iCs/>
                  <w:noProof/>
                </w:rPr>
                <w:t>Industrial Relations</w:t>
              </w:r>
              <w:r>
                <w:rPr>
                  <w:noProof/>
                </w:rPr>
                <w:t>, 650-691.</w:t>
              </w:r>
            </w:p>
            <w:p w14:paraId="4B21A0F5" w14:textId="77777777" w:rsidR="00614E3D" w:rsidRDefault="00614E3D" w:rsidP="00614E3D">
              <w:pPr>
                <w:pStyle w:val="Bibliography"/>
                <w:ind w:left="720" w:hanging="720"/>
                <w:rPr>
                  <w:noProof/>
                </w:rPr>
              </w:pPr>
              <w:r>
                <w:rPr>
                  <w:noProof/>
                </w:rPr>
                <w:t xml:space="preserve">Feldstein, M. (2008). Did wages reflect growth in productivity? </w:t>
              </w:r>
              <w:r>
                <w:rPr>
                  <w:i/>
                  <w:iCs/>
                  <w:noProof/>
                </w:rPr>
                <w:t>Journal of Policy Modeling</w:t>
              </w:r>
              <w:r>
                <w:rPr>
                  <w:noProof/>
                </w:rPr>
                <w:t>, 591-594.</w:t>
              </w:r>
            </w:p>
            <w:p w14:paraId="6428A142" w14:textId="77777777" w:rsidR="00614E3D" w:rsidRDefault="00614E3D" w:rsidP="00614E3D">
              <w:pPr>
                <w:pStyle w:val="Bibliography"/>
                <w:ind w:left="720" w:hanging="720"/>
                <w:rPr>
                  <w:noProof/>
                </w:rPr>
              </w:pPr>
              <w:r>
                <w:rPr>
                  <w:noProof/>
                </w:rPr>
                <w:t xml:space="preserve">Gabaix, X., Lasry, J.-M., Lions, P.-L., &amp; Moll, B. (2016). The Dynamics of Inequality. </w:t>
              </w:r>
              <w:r>
                <w:rPr>
                  <w:i/>
                  <w:iCs/>
                  <w:noProof/>
                </w:rPr>
                <w:t>Econometrica</w:t>
              </w:r>
              <w:r>
                <w:rPr>
                  <w:noProof/>
                </w:rPr>
                <w:t>, 2071-2111.</w:t>
              </w:r>
            </w:p>
            <w:p w14:paraId="05BF3B0B" w14:textId="77777777" w:rsidR="00614E3D" w:rsidRDefault="00614E3D" w:rsidP="00614E3D">
              <w:pPr>
                <w:pStyle w:val="Bibliography"/>
                <w:ind w:left="720" w:hanging="720"/>
                <w:rPr>
                  <w:noProof/>
                </w:rPr>
              </w:pPr>
              <w:r>
                <w:rPr>
                  <w:noProof/>
                </w:rPr>
                <w:t xml:space="preserve">Hornbeck, R., &amp; Moretti, E. (2019). Who Benefits from Productivity Growth? Direct and indirect effects of local TFP growth on wages, rents, and inequality. </w:t>
              </w:r>
              <w:r>
                <w:rPr>
                  <w:i/>
                  <w:iCs/>
                  <w:noProof/>
                </w:rPr>
                <w:t>NBER Working Papers</w:t>
              </w:r>
              <w:r>
                <w:rPr>
                  <w:noProof/>
                </w:rPr>
                <w:t>.</w:t>
              </w:r>
            </w:p>
            <w:p w14:paraId="1448D536" w14:textId="77777777" w:rsidR="00614E3D" w:rsidRDefault="00614E3D" w:rsidP="00614E3D">
              <w:pPr>
                <w:pStyle w:val="Bibliography"/>
                <w:ind w:left="720" w:hanging="720"/>
                <w:rPr>
                  <w:noProof/>
                </w:rPr>
              </w:pPr>
              <w:r>
                <w:rPr>
                  <w:noProof/>
                </w:rPr>
                <w:t xml:space="preserve">Karabarbounis, L., &amp; Neiman, B. (2014). The Global Decline of the Labor Share. </w:t>
              </w:r>
              <w:r>
                <w:rPr>
                  <w:i/>
                  <w:iCs/>
                  <w:noProof/>
                </w:rPr>
                <w:t>The Quarterly Journal of Economics</w:t>
              </w:r>
              <w:r>
                <w:rPr>
                  <w:noProof/>
                </w:rPr>
                <w:t>, 61-103.</w:t>
              </w:r>
            </w:p>
            <w:p w14:paraId="492845A5" w14:textId="77777777" w:rsidR="00614E3D" w:rsidRDefault="00614E3D" w:rsidP="00614E3D">
              <w:pPr>
                <w:pStyle w:val="Bibliography"/>
                <w:ind w:left="720" w:hanging="720"/>
                <w:rPr>
                  <w:noProof/>
                </w:rPr>
              </w:pPr>
              <w:r>
                <w:rPr>
                  <w:noProof/>
                </w:rPr>
                <w:t xml:space="preserve">Krugman, P. (1990). </w:t>
              </w:r>
              <w:r>
                <w:rPr>
                  <w:i/>
                  <w:iCs/>
                  <w:noProof/>
                </w:rPr>
                <w:t>The Age of Diminished Expectations.</w:t>
              </w:r>
              <w:r>
                <w:rPr>
                  <w:noProof/>
                </w:rPr>
                <w:t xml:space="preserve"> Cambridge, MA: MIT Press.</w:t>
              </w:r>
            </w:p>
            <w:p w14:paraId="29049A4B" w14:textId="77777777" w:rsidR="00614E3D" w:rsidRDefault="00614E3D" w:rsidP="00614E3D">
              <w:pPr>
                <w:pStyle w:val="Bibliography"/>
                <w:ind w:left="720" w:hanging="720"/>
                <w:rPr>
                  <w:noProof/>
                </w:rPr>
              </w:pPr>
              <w:r>
                <w:rPr>
                  <w:noProof/>
                </w:rPr>
                <w:t xml:space="preserve">Nasir, M. A., Wu, J., Howes, C., &amp; Ripley, H. (2022). Asymmetric nexus between wages and productivity in the context of the global financial crisis. </w:t>
              </w:r>
              <w:r>
                <w:rPr>
                  <w:i/>
                  <w:iCs/>
                  <w:noProof/>
                </w:rPr>
                <w:t>Journal of Economic Behaviour and Organisation</w:t>
              </w:r>
              <w:r>
                <w:rPr>
                  <w:noProof/>
                </w:rPr>
                <w:t>, 164-175.</w:t>
              </w:r>
            </w:p>
            <w:p w14:paraId="309FF06F" w14:textId="77777777" w:rsidR="00614E3D" w:rsidRDefault="00614E3D" w:rsidP="00614E3D">
              <w:pPr>
                <w:pStyle w:val="Bibliography"/>
                <w:ind w:left="720" w:hanging="720"/>
                <w:rPr>
                  <w:noProof/>
                </w:rPr>
              </w:pPr>
              <w:r>
                <w:rPr>
                  <w:noProof/>
                </w:rPr>
                <w:t xml:space="preserve">ONS. (2020, February 28). </w:t>
              </w:r>
              <w:r>
                <w:rPr>
                  <w:i/>
                  <w:iCs/>
                  <w:noProof/>
                </w:rPr>
                <w:t>Subregional productivity in the UK: February 2020.</w:t>
              </w:r>
              <w:r>
                <w:rPr>
                  <w:noProof/>
                </w:rPr>
                <w:t xml:space="preserve"> Retrieved from Office for National Statistics: https://www.ons.gov.uk/employmentandlabourmarket/peopleinwork/labourproductivity/articles/regionalandsubregionalproductivityintheuk/february2020</w:t>
              </w:r>
            </w:p>
            <w:p w14:paraId="02D7AD37" w14:textId="77777777" w:rsidR="00614E3D" w:rsidRDefault="00614E3D" w:rsidP="00614E3D">
              <w:pPr>
                <w:pStyle w:val="Bibliography"/>
                <w:ind w:left="720" w:hanging="720"/>
                <w:rPr>
                  <w:noProof/>
                </w:rPr>
              </w:pPr>
              <w:r>
                <w:rPr>
                  <w:noProof/>
                </w:rPr>
                <w:t xml:space="preserve">ONS. (2022, January 11). </w:t>
              </w:r>
              <w:r>
                <w:rPr>
                  <w:i/>
                  <w:iCs/>
                  <w:noProof/>
                </w:rPr>
                <w:t>Labour productivity by industry division.</w:t>
              </w:r>
              <w:r>
                <w:rPr>
                  <w:noProof/>
                </w:rPr>
                <w:t xml:space="preserve"> Retrieved from Office for National Statistics: https://www.ons.gov.uk/economy/economicoutputandproductivity/productivitymeasures/datasets/labourproductivitybyindustrydivision</w:t>
              </w:r>
            </w:p>
            <w:p w14:paraId="271CD71F" w14:textId="77777777" w:rsidR="00614E3D" w:rsidRDefault="00614E3D" w:rsidP="00614E3D">
              <w:pPr>
                <w:pStyle w:val="Bibliography"/>
                <w:ind w:left="720" w:hanging="720"/>
                <w:rPr>
                  <w:noProof/>
                </w:rPr>
              </w:pPr>
              <w:r>
                <w:rPr>
                  <w:noProof/>
                </w:rPr>
                <w:t xml:space="preserve">ONS. (2023, September 22). </w:t>
              </w:r>
              <w:r>
                <w:rPr>
                  <w:i/>
                  <w:iCs/>
                  <w:noProof/>
                </w:rPr>
                <w:t>Average weekly earnings 1968 to 2023.</w:t>
              </w:r>
              <w:r>
                <w:rPr>
                  <w:noProof/>
                </w:rPr>
                <w:t xml:space="preserve"> Retrieved from Office for National Statistics: https://www.ons.gov.uk/aboutus/transparencyandgovernance/freedomofinformationfoi/averageweeklyearnings1968to2023</w:t>
              </w:r>
            </w:p>
            <w:p w14:paraId="18758653" w14:textId="77777777" w:rsidR="00614E3D" w:rsidRDefault="00614E3D" w:rsidP="00614E3D">
              <w:pPr>
                <w:pStyle w:val="Bibliography"/>
                <w:ind w:left="720" w:hanging="720"/>
                <w:rPr>
                  <w:noProof/>
                </w:rPr>
              </w:pPr>
              <w:r>
                <w:rPr>
                  <w:noProof/>
                </w:rPr>
                <w:t xml:space="preserve">ONS. (2023, October 24). </w:t>
              </w:r>
              <w:r>
                <w:rPr>
                  <w:i/>
                  <w:iCs/>
                  <w:noProof/>
                </w:rPr>
                <w:t>Gross and net measures of the UK economy</w:t>
              </w:r>
              <w:r>
                <w:rPr>
                  <w:noProof/>
                </w:rPr>
                <w:t>. Retrieved from Office for National Statistics: https://www.ons.gov.uk/economy/grossdomesticproductgdp/methodologies/grossandnetmeasuresoftheukeconomy#:~:text=Net%20domestic%20product%20(NDP)%20reflects,in%20the%20UK%20National%20Accounts.</w:t>
              </w:r>
            </w:p>
            <w:p w14:paraId="6FAEE242" w14:textId="77777777" w:rsidR="00614E3D" w:rsidRDefault="00614E3D" w:rsidP="00614E3D">
              <w:pPr>
                <w:pStyle w:val="Bibliography"/>
                <w:ind w:left="720" w:hanging="720"/>
                <w:rPr>
                  <w:noProof/>
                </w:rPr>
              </w:pPr>
              <w:r>
                <w:rPr>
                  <w:noProof/>
                </w:rPr>
                <w:t xml:space="preserve">ONS. (2024, October 29). </w:t>
              </w:r>
              <w:r>
                <w:rPr>
                  <w:i/>
                  <w:iCs/>
                  <w:noProof/>
                </w:rPr>
                <w:t>Earnings and hours worked, all employees: ASHE Table 1.</w:t>
              </w:r>
              <w:r>
                <w:rPr>
                  <w:noProof/>
                </w:rPr>
                <w:t xml:space="preserve"> Retrieved from Office for National Statistics: </w:t>
              </w:r>
              <w:r>
                <w:rPr>
                  <w:noProof/>
                </w:rPr>
                <w:lastRenderedPageBreak/>
                <w:t>https://www.ons.gov.uk/employmentandlabourmarket/peopleinwork/earningsandworkinghours/datasets/allemployeesashetable1</w:t>
              </w:r>
            </w:p>
            <w:p w14:paraId="232B0274" w14:textId="77777777" w:rsidR="00614E3D" w:rsidRDefault="00614E3D" w:rsidP="00614E3D">
              <w:pPr>
                <w:pStyle w:val="Bibliography"/>
                <w:ind w:left="720" w:hanging="720"/>
                <w:rPr>
                  <w:noProof/>
                </w:rPr>
              </w:pPr>
              <w:r>
                <w:rPr>
                  <w:noProof/>
                </w:rPr>
                <w:t xml:space="preserve">ONS. (2024, November 24). </w:t>
              </w:r>
              <w:r>
                <w:rPr>
                  <w:i/>
                  <w:iCs/>
                  <w:noProof/>
                </w:rPr>
                <w:t>Trends in the UK labour share: 1997 to 2023</w:t>
              </w:r>
              <w:r>
                <w:rPr>
                  <w:noProof/>
                </w:rPr>
                <w:t>. Retrieved from Office for National Statistics: https://www.ons.gov.uk/economy/economicoutputandproductivity/output/articles/trendsintheuklabourshare1997to2023/2024-11-25#:~:text=The%20UK%20has%20not%20experienced,in%20the%20terms%20of%20trade.</w:t>
              </w:r>
            </w:p>
            <w:p w14:paraId="4409D503" w14:textId="77777777" w:rsidR="00614E3D" w:rsidRDefault="00614E3D" w:rsidP="00614E3D">
              <w:pPr>
                <w:pStyle w:val="Bibliography"/>
                <w:ind w:left="720" w:hanging="720"/>
                <w:rPr>
                  <w:noProof/>
                </w:rPr>
              </w:pPr>
              <w:r>
                <w:rPr>
                  <w:noProof/>
                </w:rPr>
                <w:t xml:space="preserve">ONS. (2024, October 31). </w:t>
              </w:r>
              <w:r>
                <w:rPr>
                  <w:i/>
                  <w:iCs/>
                  <w:noProof/>
                </w:rPr>
                <w:t>UK National Accounts, The Blue Book time series.</w:t>
              </w:r>
              <w:r>
                <w:rPr>
                  <w:noProof/>
                </w:rPr>
                <w:t xml:space="preserve"> Retrieved from Office for National Statistics: https://www.ons.gov.uk/economy/grossdomesticproductgdp/datasets/bluebook/current</w:t>
              </w:r>
            </w:p>
            <w:p w14:paraId="483DA8C2" w14:textId="77777777" w:rsidR="00614E3D" w:rsidRDefault="00614E3D" w:rsidP="00614E3D">
              <w:pPr>
                <w:pStyle w:val="Bibliography"/>
                <w:ind w:left="720" w:hanging="720"/>
                <w:rPr>
                  <w:noProof/>
                </w:rPr>
              </w:pPr>
              <w:r>
                <w:rPr>
                  <w:noProof/>
                </w:rPr>
                <w:t xml:space="preserve">ONS. (2025, March 25). </w:t>
              </w:r>
              <w:r>
                <w:rPr>
                  <w:i/>
                  <w:iCs/>
                  <w:noProof/>
                </w:rPr>
                <w:t>A05 SA: Employment, unemployment and economic inactivity by age group (seasonally adjusted).</w:t>
              </w:r>
              <w:r>
                <w:rPr>
                  <w:noProof/>
                </w:rPr>
                <w:t xml:space="preserve"> Retrieved from Office for National Statistics: https://www.ons.gov.uk/employmentandlabourmarket/peopleinwork/employmentandemployeetypes/datasets/employmentunemploymentandeconomicinactivitybyagegroupseasonallyadjusteda05sa</w:t>
              </w:r>
            </w:p>
            <w:p w14:paraId="007FFE0F" w14:textId="77777777" w:rsidR="00614E3D" w:rsidRDefault="00614E3D" w:rsidP="00614E3D">
              <w:pPr>
                <w:pStyle w:val="Bibliography"/>
                <w:ind w:left="720" w:hanging="720"/>
                <w:rPr>
                  <w:noProof/>
                </w:rPr>
              </w:pPr>
              <w:r>
                <w:rPr>
                  <w:noProof/>
                </w:rPr>
                <w:t xml:space="preserve">ONS. (2025, February 19). </w:t>
              </w:r>
              <w:r>
                <w:rPr>
                  <w:i/>
                  <w:iCs/>
                  <w:noProof/>
                </w:rPr>
                <w:t>CPIH ANNUAL RATE 00: ALL ITEMS 2015=100.</w:t>
              </w:r>
              <w:r>
                <w:rPr>
                  <w:noProof/>
                </w:rPr>
                <w:t xml:space="preserve"> Retrieved from Office for National Statistics: https://www.ons.gov.uk/economy/inflationandpriceindices/timeseries/l55o/mm23</w:t>
              </w:r>
            </w:p>
            <w:p w14:paraId="49424849" w14:textId="77777777" w:rsidR="00614E3D" w:rsidRDefault="00614E3D" w:rsidP="00614E3D">
              <w:pPr>
                <w:pStyle w:val="Bibliography"/>
                <w:ind w:left="720" w:hanging="720"/>
                <w:rPr>
                  <w:noProof/>
                </w:rPr>
              </w:pPr>
              <w:r>
                <w:rPr>
                  <w:noProof/>
                </w:rPr>
                <w:t xml:space="preserve">ONS. (2025, February 18). </w:t>
              </w:r>
              <w:r>
                <w:rPr>
                  <w:i/>
                  <w:iCs/>
                  <w:noProof/>
                </w:rPr>
                <w:t>Labour costs and labour income, UK.</w:t>
              </w:r>
              <w:r>
                <w:rPr>
                  <w:noProof/>
                </w:rPr>
                <w:t xml:space="preserve"> Retrieved from Office for National Statistics: https://www.ons.gov.uk/economy/economicoutputandproductivity/productivitymeasures/datasets/labourcostsandlabourshare</w:t>
              </w:r>
            </w:p>
            <w:p w14:paraId="0EDBF343" w14:textId="77777777" w:rsidR="00614E3D" w:rsidRDefault="00614E3D" w:rsidP="00614E3D">
              <w:pPr>
                <w:pStyle w:val="Bibliography"/>
                <w:ind w:left="720" w:hanging="720"/>
                <w:rPr>
                  <w:noProof/>
                </w:rPr>
              </w:pPr>
              <w:r>
                <w:rPr>
                  <w:noProof/>
                </w:rPr>
                <w:t xml:space="preserve">ONS. (2025, February 18). </w:t>
              </w:r>
              <w:r>
                <w:rPr>
                  <w:i/>
                  <w:iCs/>
                  <w:noProof/>
                </w:rPr>
                <w:t>Labour productivity time series.</w:t>
              </w:r>
              <w:r>
                <w:rPr>
                  <w:noProof/>
                </w:rPr>
                <w:t xml:space="preserve"> Retrieved from Office for National Statistics: https://www.ons.gov.uk/employmentandlabourmarket/peopleinwork/labourproductivity/datasets/labourproductivity</w:t>
              </w:r>
            </w:p>
            <w:p w14:paraId="27100F02" w14:textId="77777777" w:rsidR="00614E3D" w:rsidRDefault="00614E3D" w:rsidP="00614E3D">
              <w:pPr>
                <w:pStyle w:val="Bibliography"/>
                <w:ind w:left="720" w:hanging="720"/>
                <w:rPr>
                  <w:noProof/>
                </w:rPr>
              </w:pPr>
              <w:r>
                <w:rPr>
                  <w:noProof/>
                </w:rPr>
                <w:t xml:space="preserve">Pasimeni, P. (2018). </w:t>
              </w:r>
              <w:r>
                <w:rPr>
                  <w:i/>
                  <w:iCs/>
                  <w:noProof/>
                </w:rPr>
                <w:t>The Relation between Productivity and Compensation in Europe.</w:t>
              </w:r>
              <w:r>
                <w:rPr>
                  <w:noProof/>
                </w:rPr>
                <w:t xml:space="preserve"> Luxembourg: European Commission.</w:t>
              </w:r>
            </w:p>
            <w:p w14:paraId="2E1C8603" w14:textId="77777777" w:rsidR="00614E3D" w:rsidRDefault="00614E3D" w:rsidP="00614E3D">
              <w:pPr>
                <w:pStyle w:val="Bibliography"/>
                <w:ind w:left="720" w:hanging="720"/>
                <w:rPr>
                  <w:noProof/>
                </w:rPr>
              </w:pPr>
              <w:r>
                <w:rPr>
                  <w:noProof/>
                </w:rPr>
                <w:t xml:space="preserve">Perron, P., &amp; Vogelsang, T. J. (1992). Nonstationarity and Level Shifts with an Application to Purchasing Power Parity. </w:t>
              </w:r>
              <w:r>
                <w:rPr>
                  <w:i/>
                  <w:iCs/>
                  <w:noProof/>
                </w:rPr>
                <w:t>Journal of Business &amp; Economic Statistics</w:t>
              </w:r>
              <w:r>
                <w:rPr>
                  <w:noProof/>
                </w:rPr>
                <w:t>, 301-320.</w:t>
              </w:r>
            </w:p>
            <w:p w14:paraId="174DE31B" w14:textId="77777777" w:rsidR="00614E3D" w:rsidRDefault="00614E3D" w:rsidP="00614E3D">
              <w:pPr>
                <w:pStyle w:val="Bibliography"/>
                <w:ind w:left="720" w:hanging="720"/>
                <w:rPr>
                  <w:noProof/>
                </w:rPr>
              </w:pPr>
              <w:r>
                <w:rPr>
                  <w:noProof/>
                </w:rPr>
                <w:t xml:space="preserve">Pessoa, J. P., &amp; Van Reenen, J. (2013). Decoupling of Wage Growth and Productivity Growth? Myth and Reality. </w:t>
              </w:r>
              <w:r>
                <w:rPr>
                  <w:i/>
                  <w:iCs/>
                  <w:noProof/>
                </w:rPr>
                <w:t>CEP Discussions Papers</w:t>
              </w:r>
              <w:r>
                <w:rPr>
                  <w:noProof/>
                </w:rPr>
                <w:t>.</w:t>
              </w:r>
            </w:p>
            <w:p w14:paraId="220E3743" w14:textId="77777777" w:rsidR="00614E3D" w:rsidRDefault="00614E3D" w:rsidP="00614E3D">
              <w:pPr>
                <w:pStyle w:val="Bibliography"/>
                <w:ind w:left="720" w:hanging="720"/>
                <w:rPr>
                  <w:noProof/>
                </w:rPr>
              </w:pPr>
              <w:r>
                <w:rPr>
                  <w:noProof/>
                </w:rPr>
                <w:t xml:space="preserve">Reeves, R. (2024, March 18). </w:t>
              </w:r>
              <w:r>
                <w:rPr>
                  <w:i/>
                  <w:iCs/>
                  <w:noProof/>
                </w:rPr>
                <w:t>Rachel Reeves Mais Lecture 2024.</w:t>
              </w:r>
              <w:r>
                <w:rPr>
                  <w:noProof/>
                </w:rPr>
                <w:t xml:space="preserve"> Retrieved from Labour Webpage: https://labour.org.uk/updates/press-releases/rachel-reeves-mais-lecture/</w:t>
              </w:r>
            </w:p>
            <w:p w14:paraId="166ABE83" w14:textId="77777777" w:rsidR="00614E3D" w:rsidRDefault="00614E3D" w:rsidP="00614E3D">
              <w:pPr>
                <w:pStyle w:val="Bibliography"/>
                <w:ind w:left="720" w:hanging="720"/>
                <w:rPr>
                  <w:noProof/>
                </w:rPr>
              </w:pPr>
              <w:r>
                <w:rPr>
                  <w:noProof/>
                </w:rPr>
                <w:t xml:space="preserve">Rowthorn, R. (1977). Conflict, inflation and money. </w:t>
              </w:r>
              <w:r>
                <w:rPr>
                  <w:i/>
                  <w:iCs/>
                  <w:noProof/>
                </w:rPr>
                <w:t>Cambridge Journal of Economics</w:t>
              </w:r>
              <w:r>
                <w:rPr>
                  <w:noProof/>
                </w:rPr>
                <w:t>, 215-239.</w:t>
              </w:r>
            </w:p>
            <w:p w14:paraId="181B71C6" w14:textId="77777777" w:rsidR="00614E3D" w:rsidRDefault="00614E3D" w:rsidP="00614E3D">
              <w:pPr>
                <w:pStyle w:val="Bibliography"/>
                <w:ind w:left="720" w:hanging="720"/>
                <w:rPr>
                  <w:noProof/>
                </w:rPr>
              </w:pPr>
              <w:r>
                <w:rPr>
                  <w:noProof/>
                </w:rPr>
                <w:t xml:space="preserve">Rowthorn, R. (2024). The Conflict Theory of Inflation Revisited. </w:t>
              </w:r>
              <w:r>
                <w:rPr>
                  <w:i/>
                  <w:iCs/>
                  <w:noProof/>
                </w:rPr>
                <w:t>Review of Political Economy</w:t>
              </w:r>
              <w:r>
                <w:rPr>
                  <w:noProof/>
                </w:rPr>
                <w:t>, 1302-1313.</w:t>
              </w:r>
            </w:p>
            <w:p w14:paraId="6FE865A9" w14:textId="77777777" w:rsidR="00614E3D" w:rsidRDefault="00614E3D" w:rsidP="00614E3D">
              <w:pPr>
                <w:pStyle w:val="Bibliography"/>
                <w:ind w:left="720" w:hanging="720"/>
                <w:rPr>
                  <w:noProof/>
                </w:rPr>
              </w:pPr>
              <w:r>
                <w:rPr>
                  <w:noProof/>
                </w:rPr>
                <w:t xml:space="preserve">Solow, R. M. (1956). A Contribution to the Theory of Economic Growth. </w:t>
              </w:r>
              <w:r>
                <w:rPr>
                  <w:i/>
                  <w:iCs/>
                  <w:noProof/>
                </w:rPr>
                <w:t>The Quarterly Journal of Economics</w:t>
              </w:r>
              <w:r>
                <w:rPr>
                  <w:noProof/>
                </w:rPr>
                <w:t>, 65-94.</w:t>
              </w:r>
            </w:p>
            <w:p w14:paraId="4190EF18" w14:textId="77777777" w:rsidR="00614E3D" w:rsidRDefault="00614E3D" w:rsidP="00614E3D">
              <w:pPr>
                <w:pStyle w:val="Bibliography"/>
                <w:ind w:left="720" w:hanging="720"/>
                <w:rPr>
                  <w:noProof/>
                </w:rPr>
              </w:pPr>
              <w:r>
                <w:rPr>
                  <w:noProof/>
                </w:rPr>
                <w:lastRenderedPageBreak/>
                <w:t xml:space="preserve">Stansbury, A. M., &amp; Summers, L. H. (2018). Productivity and Pay: Is the Link Broken? </w:t>
              </w:r>
              <w:r>
                <w:rPr>
                  <w:i/>
                  <w:iCs/>
                  <w:noProof/>
                </w:rPr>
                <w:t>Peterson Institute for International Economics Working Paper No. 18-5</w:t>
              </w:r>
              <w:r>
                <w:rPr>
                  <w:noProof/>
                </w:rPr>
                <w:t>.</w:t>
              </w:r>
            </w:p>
            <w:p w14:paraId="7031385E" w14:textId="77777777" w:rsidR="00614E3D" w:rsidRDefault="00614E3D" w:rsidP="00614E3D">
              <w:pPr>
                <w:pStyle w:val="Bibliography"/>
                <w:ind w:left="720" w:hanging="720"/>
                <w:rPr>
                  <w:noProof/>
                </w:rPr>
              </w:pPr>
              <w:r>
                <w:rPr>
                  <w:noProof/>
                </w:rPr>
                <w:t xml:space="preserve">Stiglitz, J., &amp; Shapiro, C. (1984). Equilibrium Unemployment as a Worker Discipline Device. </w:t>
              </w:r>
              <w:r>
                <w:rPr>
                  <w:i/>
                  <w:iCs/>
                  <w:noProof/>
                </w:rPr>
                <w:t>The American Economic Review</w:t>
              </w:r>
              <w:r>
                <w:rPr>
                  <w:noProof/>
                </w:rPr>
                <w:t>, 433-444.</w:t>
              </w:r>
            </w:p>
            <w:p w14:paraId="2B4C6762" w14:textId="77777777" w:rsidR="00614E3D" w:rsidRDefault="00614E3D" w:rsidP="00614E3D">
              <w:pPr>
                <w:pStyle w:val="Bibliography"/>
                <w:ind w:left="720" w:hanging="720"/>
                <w:rPr>
                  <w:noProof/>
                </w:rPr>
              </w:pPr>
              <w:r>
                <w:rPr>
                  <w:noProof/>
                </w:rPr>
                <w:t xml:space="preserve">Teichgraber, A., &amp; Van Reenen, J. (2021). Have Productivity and Pay Decoupled in the UK? </w:t>
              </w:r>
              <w:r>
                <w:rPr>
                  <w:i/>
                  <w:iCs/>
                  <w:noProof/>
                </w:rPr>
                <w:t>International Productivity Monitor</w:t>
              </w:r>
              <w:r>
                <w:rPr>
                  <w:noProof/>
                </w:rPr>
                <w:t>, 31-60.</w:t>
              </w:r>
            </w:p>
            <w:p w14:paraId="66179411" w14:textId="2C56A957" w:rsidR="001C42FC" w:rsidRDefault="001C42FC" w:rsidP="00614E3D">
              <w:r>
                <w:rPr>
                  <w:b/>
                  <w:bCs/>
                  <w:noProof/>
                </w:rPr>
                <w:fldChar w:fldCharType="end"/>
              </w:r>
            </w:p>
          </w:sdtContent>
        </w:sdt>
      </w:sdtContent>
    </w:sdt>
    <w:p w14:paraId="70903AEC" w14:textId="77777777" w:rsidR="001C42FC" w:rsidRPr="000E6DF5" w:rsidRDefault="001C42FC" w:rsidP="00156264">
      <w:pPr>
        <w:spacing w:line="480" w:lineRule="auto"/>
      </w:pPr>
    </w:p>
    <w:sectPr w:rsidR="001C42FC" w:rsidRPr="000E6D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Diogo Trindade Ferreira [pr22dtf]" w:date="2025-05-18T17:44:00Z" w:initials="DT">
    <w:p w14:paraId="7912DB4A" w14:textId="77777777" w:rsidR="00B315AC" w:rsidRDefault="00B315AC" w:rsidP="00B315AC">
      <w:pPr>
        <w:pStyle w:val="CommentText"/>
      </w:pPr>
      <w:r>
        <w:rPr>
          <w:rStyle w:val="CommentReference"/>
        </w:rPr>
        <w:annotationRef/>
      </w:r>
      <w:r>
        <w:t>I think organizationally, you should add some section titles to your literature review. If it is organised in these two themes, than have a section for the qualitative work, finish by saying none of it does enough to inform us on whether the link is broken or not, and then add a new section heading for quantitative</w:t>
      </w:r>
    </w:p>
  </w:comment>
  <w:comment w:id="6" w:author="Diogo Trindade Ferreira [pr22dtf]" w:date="2025-05-18T17:35:00Z" w:initials="DT">
    <w:p w14:paraId="782AB5A2" w14:textId="3BD4C043" w:rsidR="00B315AC" w:rsidRDefault="00B315AC" w:rsidP="00B315AC">
      <w:pPr>
        <w:pStyle w:val="CommentText"/>
      </w:pPr>
      <w:r>
        <w:rPr>
          <w:rStyle w:val="CommentReference"/>
        </w:rPr>
        <w:annotationRef/>
      </w:r>
      <w:r>
        <w:t>How are two numbers representing 3 things?</w:t>
      </w:r>
    </w:p>
  </w:comment>
  <w:comment w:id="26" w:author="Diogo Trindade Ferreira [pr22dtf]" w:date="2025-05-18T17:54:00Z" w:initials="DT">
    <w:p w14:paraId="3570D382" w14:textId="77777777" w:rsidR="00B315AC" w:rsidRDefault="00B315AC" w:rsidP="00B315AC">
      <w:pPr>
        <w:pStyle w:val="CommentText"/>
      </w:pPr>
      <w:r>
        <w:rPr>
          <w:rStyle w:val="CommentReference"/>
        </w:rPr>
        <w:annotationRef/>
      </w:r>
      <w:r>
        <w:t>I know you linked this to a wider discussion on controls, but it does feel a bit awkward to discuss the results in such detail before you mention what the regression controlled for.</w:t>
      </w:r>
    </w:p>
  </w:comment>
  <w:comment w:id="27" w:author="Diogo Trindade Ferreira [pr22dtf]" w:date="2025-05-18T17:58:00Z" w:initials="DT">
    <w:p w14:paraId="660DA38D" w14:textId="77777777" w:rsidR="00B315AC" w:rsidRDefault="00B315AC" w:rsidP="00B315AC">
      <w:pPr>
        <w:pStyle w:val="CommentText"/>
      </w:pPr>
      <w:r>
        <w:rPr>
          <w:rStyle w:val="CommentReference"/>
        </w:rPr>
        <w:annotationRef/>
      </w:r>
      <w:r>
        <w:t>To save words you could cite them all together. Say, accounting for lagged effects with moving averages in common practice in the literature (statsbury, 2018: Pasimeri, 2018: Broceck, 2019)</w:t>
      </w:r>
    </w:p>
  </w:comment>
  <w:comment w:id="28" w:author="Diogo Trindade Ferreira [pr22dtf]" w:date="2025-04-05T20:10:00Z" w:initials="DT">
    <w:p w14:paraId="3CC55070" w14:textId="48FA60B4" w:rsidR="007E41AE" w:rsidRDefault="007E41AE" w:rsidP="007E41AE">
      <w:pPr>
        <w:pStyle w:val="CommentText"/>
      </w:pPr>
      <w:r>
        <w:rPr>
          <w:rStyle w:val="CommentReference"/>
        </w:rPr>
        <w:annotationRef/>
      </w:r>
      <w:r>
        <w:t>Mention difference in wages and compensation</w:t>
      </w:r>
    </w:p>
  </w:comment>
  <w:comment w:id="33" w:author="Diogo Trindade Ferreira [pr22dtf]" w:date="2025-05-18T18:16:00Z" w:initials="DT">
    <w:p w14:paraId="79DEAE9B" w14:textId="77777777" w:rsidR="00B315AC" w:rsidRDefault="00B315AC" w:rsidP="00B315AC">
      <w:pPr>
        <w:pStyle w:val="CommentText"/>
      </w:pPr>
      <w:r>
        <w:rPr>
          <w:rStyle w:val="CommentReference"/>
        </w:rPr>
        <w:annotationRef/>
      </w:r>
      <w:r>
        <w:t>Add a table with all of your variables, brief description, and source</w:t>
      </w:r>
    </w:p>
  </w:comment>
  <w:comment w:id="34" w:author="Diogo Trindade Ferreira [pr22dtf]" w:date="2025-05-18T18:21:00Z" w:initials="DT">
    <w:p w14:paraId="3E377EFF" w14:textId="77777777" w:rsidR="00B315AC" w:rsidRDefault="00B315AC" w:rsidP="00B315AC">
      <w:pPr>
        <w:pStyle w:val="CommentText"/>
      </w:pPr>
      <w:r>
        <w:rPr>
          <w:rStyle w:val="CommentReference"/>
        </w:rPr>
        <w:annotationRef/>
      </w:r>
      <w:r>
        <w:t>You do it later, but you should bring it earlier one. First describe your data, then discuss it</w:t>
      </w:r>
    </w:p>
  </w:comment>
  <w:comment w:id="35" w:author="Diogo Trindade Ferreira [pr22dtf]" w:date="2025-05-18T18:04:00Z" w:initials="DT">
    <w:p w14:paraId="469FD2D9" w14:textId="61F43969" w:rsidR="00B315AC" w:rsidRDefault="00B315AC" w:rsidP="00B315AC">
      <w:pPr>
        <w:pStyle w:val="CommentText"/>
      </w:pPr>
      <w:r>
        <w:rPr>
          <w:rStyle w:val="CommentReference"/>
        </w:rPr>
        <w:annotationRef/>
      </w:r>
      <w:r>
        <w:t>Not a fan of citing the bank?</w:t>
      </w:r>
    </w:p>
  </w:comment>
  <w:comment w:id="36" w:author="Diogo Trindade Ferreira [pr22dtf]" w:date="2025-05-18T18:11:00Z" w:initials="DT">
    <w:p w14:paraId="10A33192" w14:textId="77777777" w:rsidR="00B315AC" w:rsidRDefault="00B315AC" w:rsidP="00B315AC">
      <w:pPr>
        <w:pStyle w:val="CommentText"/>
      </w:pPr>
      <w:r>
        <w:rPr>
          <w:rStyle w:val="CommentReference"/>
        </w:rPr>
        <w:annotationRef/>
      </w:r>
      <w:r>
        <w:t>I think this needs a bit of clarification, a bit confusing on what exactly you’ve done</w:t>
      </w:r>
    </w:p>
  </w:comment>
  <w:comment w:id="38" w:author="Diogo Trindade Ferreira [pr22dtf]" w:date="2025-05-18T18:27:00Z" w:initials="DT">
    <w:p w14:paraId="772EC62E" w14:textId="77777777" w:rsidR="00B315AC" w:rsidRDefault="00B315AC" w:rsidP="00B315AC">
      <w:pPr>
        <w:pStyle w:val="CommentText"/>
      </w:pPr>
      <w:r>
        <w:rPr>
          <w:rStyle w:val="CommentReference"/>
        </w:rPr>
        <w:annotationRef/>
      </w:r>
      <w:r>
        <w:t>Unit root testing is appendix material. You can just report the test results and then refer to the appendix.</w:t>
      </w:r>
    </w:p>
  </w:comment>
  <w:comment w:id="39" w:author="Diogo Trindade Ferreira [pr22dtf]" w:date="2025-05-18T18:35:00Z" w:initials="DT">
    <w:p w14:paraId="08E0580C" w14:textId="77777777" w:rsidR="00B315AC" w:rsidRDefault="00B315AC" w:rsidP="00B315AC">
      <w:pPr>
        <w:pStyle w:val="CommentText"/>
      </w:pPr>
      <w:r>
        <w:rPr>
          <w:rStyle w:val="CommentReference"/>
        </w:rPr>
        <w:annotationRef/>
      </w:r>
      <w:r>
        <w:t>Good to add a citation here too</w:t>
      </w:r>
    </w:p>
  </w:comment>
  <w:comment w:id="40" w:author="Diogo Trindade Ferreira [pr22dtf]" w:date="2025-05-18T18:38:00Z" w:initials="DT">
    <w:p w14:paraId="1163CEF0" w14:textId="77777777" w:rsidR="00B315AC" w:rsidRDefault="00B315AC" w:rsidP="00B315AC">
      <w:pPr>
        <w:pStyle w:val="CommentText"/>
      </w:pPr>
      <w:r>
        <w:rPr>
          <w:rStyle w:val="CommentReference"/>
        </w:rPr>
        <w:annotationRef/>
      </w:r>
      <w:r>
        <w:t>Cite each of these claims</w:t>
      </w:r>
    </w:p>
  </w:comment>
  <w:comment w:id="41" w:author="Diogo Trindade Ferreira [pr22dtf]" w:date="2025-05-18T18:40:00Z" w:initials="DT">
    <w:p w14:paraId="4DE2E12A" w14:textId="77777777" w:rsidR="00B315AC" w:rsidRDefault="00B315AC" w:rsidP="00B315AC">
      <w:pPr>
        <w:pStyle w:val="CommentText"/>
      </w:pPr>
      <w:r>
        <w:rPr>
          <w:rStyle w:val="CommentReference"/>
        </w:rPr>
        <w:annotationRef/>
      </w:r>
      <w:r>
        <w:t>This mesa is a bit confusing</w:t>
      </w:r>
    </w:p>
  </w:comment>
  <w:comment w:id="42" w:author="Diogo Trindade Ferreira [pr22dtf]" w:date="2025-05-18T18:43:00Z" w:initials="DT">
    <w:p w14:paraId="5170CB72" w14:textId="77777777" w:rsidR="00B315AC" w:rsidRDefault="00B315AC" w:rsidP="00B315AC">
      <w:pPr>
        <w:pStyle w:val="CommentText"/>
      </w:pPr>
      <w:r>
        <w:rPr>
          <w:rStyle w:val="CommentReference"/>
        </w:rPr>
        <w:annotationRef/>
      </w:r>
      <w:r>
        <w:t>This can be more word efficient</w:t>
      </w:r>
    </w:p>
  </w:comment>
  <w:comment w:id="45" w:author="Diogo Trindade Ferreira [pr22dtf]" w:date="2025-05-18T18:58:00Z" w:initials="DT">
    <w:p w14:paraId="63D14E7A" w14:textId="77777777" w:rsidR="00B315AC" w:rsidRDefault="00B315AC" w:rsidP="00B315AC">
      <w:pPr>
        <w:pStyle w:val="CommentText"/>
      </w:pPr>
      <w:r>
        <w:rPr>
          <w:rStyle w:val="CommentReference"/>
        </w:rPr>
        <w:annotationRef/>
      </w:r>
      <w:r>
        <w:t>Cite mr newhouse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12DB4A" w15:done="0"/>
  <w15:commentEx w15:paraId="782AB5A2" w15:done="0"/>
  <w15:commentEx w15:paraId="3570D382" w15:done="0"/>
  <w15:commentEx w15:paraId="660DA38D" w15:done="0"/>
  <w15:commentEx w15:paraId="3CC55070" w15:done="0"/>
  <w15:commentEx w15:paraId="79DEAE9B" w15:done="0"/>
  <w15:commentEx w15:paraId="3E377EFF" w15:paraIdParent="79DEAE9B" w15:done="0"/>
  <w15:commentEx w15:paraId="469FD2D9" w15:done="0"/>
  <w15:commentEx w15:paraId="10A33192" w15:done="0"/>
  <w15:commentEx w15:paraId="772EC62E" w15:done="0"/>
  <w15:commentEx w15:paraId="08E0580C" w15:done="0"/>
  <w15:commentEx w15:paraId="1163CEF0" w15:done="0"/>
  <w15:commentEx w15:paraId="4DE2E12A" w15:done="0"/>
  <w15:commentEx w15:paraId="5170CB72" w15:done="0"/>
  <w15:commentEx w15:paraId="63D14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10B489" w16cex:dateUtc="2025-05-18T16:44:00Z"/>
  <w16cex:commentExtensible w16cex:durableId="6BF88C15" w16cex:dateUtc="2025-05-18T16:35:00Z"/>
  <w16cex:commentExtensible w16cex:durableId="60189F98" w16cex:dateUtc="2025-05-18T16:54:00Z"/>
  <w16cex:commentExtensible w16cex:durableId="68F53F13" w16cex:dateUtc="2025-05-18T16:58:00Z"/>
  <w16cex:commentExtensible w16cex:durableId="500033AF" w16cex:dateUtc="2025-04-05T19:10:00Z"/>
  <w16cex:commentExtensible w16cex:durableId="0BCC546F" w16cex:dateUtc="2025-05-18T17:16:00Z"/>
  <w16cex:commentExtensible w16cex:durableId="7DED417E" w16cex:dateUtc="2025-05-18T17:21:00Z"/>
  <w16cex:commentExtensible w16cex:durableId="35A07A01" w16cex:dateUtc="2025-05-18T17:04:00Z"/>
  <w16cex:commentExtensible w16cex:durableId="0FD9D5C4" w16cex:dateUtc="2025-05-18T17:11:00Z"/>
  <w16cex:commentExtensible w16cex:durableId="03D8A3E9" w16cex:dateUtc="2025-05-18T17:27:00Z"/>
  <w16cex:commentExtensible w16cex:durableId="152338D0" w16cex:dateUtc="2025-05-18T17:35:00Z"/>
  <w16cex:commentExtensible w16cex:durableId="5A4590F1" w16cex:dateUtc="2025-05-18T17:38:00Z"/>
  <w16cex:commentExtensible w16cex:durableId="0C6DDD43" w16cex:dateUtc="2025-05-18T17:40:00Z"/>
  <w16cex:commentExtensible w16cex:durableId="045C08AB" w16cex:dateUtc="2025-05-18T17:43:00Z"/>
  <w16cex:commentExtensible w16cex:durableId="3840DD28" w16cex:dateUtc="2025-05-18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12DB4A" w16cid:durableId="2E10B489"/>
  <w16cid:commentId w16cid:paraId="782AB5A2" w16cid:durableId="6BF88C15"/>
  <w16cid:commentId w16cid:paraId="3570D382" w16cid:durableId="60189F98"/>
  <w16cid:commentId w16cid:paraId="660DA38D" w16cid:durableId="68F53F13"/>
  <w16cid:commentId w16cid:paraId="3CC55070" w16cid:durableId="500033AF"/>
  <w16cid:commentId w16cid:paraId="79DEAE9B" w16cid:durableId="0BCC546F"/>
  <w16cid:commentId w16cid:paraId="3E377EFF" w16cid:durableId="7DED417E"/>
  <w16cid:commentId w16cid:paraId="469FD2D9" w16cid:durableId="35A07A01"/>
  <w16cid:commentId w16cid:paraId="10A33192" w16cid:durableId="0FD9D5C4"/>
  <w16cid:commentId w16cid:paraId="772EC62E" w16cid:durableId="03D8A3E9"/>
  <w16cid:commentId w16cid:paraId="08E0580C" w16cid:durableId="152338D0"/>
  <w16cid:commentId w16cid:paraId="1163CEF0" w16cid:durableId="5A4590F1"/>
  <w16cid:commentId w16cid:paraId="4DE2E12A" w16cid:durableId="0C6DDD43"/>
  <w16cid:commentId w16cid:paraId="5170CB72" w16cid:durableId="045C08AB"/>
  <w16cid:commentId w16cid:paraId="63D14E7A" w16cid:durableId="3840DD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9BDC5" w14:textId="77777777" w:rsidR="002533C3" w:rsidRDefault="002533C3" w:rsidP="003879D3">
      <w:pPr>
        <w:spacing w:after="0" w:line="240" w:lineRule="auto"/>
      </w:pPr>
      <w:r>
        <w:separator/>
      </w:r>
    </w:p>
  </w:endnote>
  <w:endnote w:type="continuationSeparator" w:id="0">
    <w:p w14:paraId="46B9ACA0" w14:textId="77777777" w:rsidR="002533C3" w:rsidRDefault="002533C3" w:rsidP="0038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6D501" w14:textId="77777777" w:rsidR="002533C3" w:rsidRDefault="002533C3" w:rsidP="003879D3">
      <w:pPr>
        <w:spacing w:after="0" w:line="240" w:lineRule="auto"/>
      </w:pPr>
      <w:r>
        <w:separator/>
      </w:r>
    </w:p>
  </w:footnote>
  <w:footnote w:type="continuationSeparator" w:id="0">
    <w:p w14:paraId="6DBB9D7F" w14:textId="77777777" w:rsidR="002533C3" w:rsidRDefault="002533C3" w:rsidP="003879D3">
      <w:pPr>
        <w:spacing w:after="0" w:line="240" w:lineRule="auto"/>
      </w:pPr>
      <w:r>
        <w:continuationSeparator/>
      </w:r>
    </w:p>
  </w:footnote>
  <w:footnote w:id="1">
    <w:p w14:paraId="316F87F1" w14:textId="799896A7" w:rsidR="003879D3" w:rsidRDefault="003879D3">
      <w:pPr>
        <w:pStyle w:val="FootnoteText"/>
      </w:pPr>
      <w:r>
        <w:rPr>
          <w:rStyle w:val="FootnoteReference"/>
        </w:rPr>
        <w:footnoteRef/>
      </w:r>
      <w:r>
        <w:t xml:space="preserve"> Prior to 1985, population-wide median earnings are not available. Instead, only data for adult males (21+) and adult females (18+) are available and a synthetic median is difficult to generate due to </w:t>
      </w:r>
      <w:r w:rsidR="00477910">
        <w:t xml:space="preserve">the </w:t>
      </w:r>
      <w:r>
        <w:t>heterogen</w:t>
      </w:r>
      <w:r w:rsidR="00477910">
        <w:t>eity</w:t>
      </w:r>
      <w:r>
        <w:t xml:space="preserve"> </w:t>
      </w:r>
      <w:r w:rsidR="00477910">
        <w:t>of the definition of ‘</w:t>
      </w:r>
      <w:r w:rsidR="003B2DD4">
        <w:t>adul</w:t>
      </w:r>
      <w:r w:rsidR="00477910">
        <w:t>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2F6372"/>
    <w:multiLevelType w:val="hybridMultilevel"/>
    <w:tmpl w:val="7EB8C440"/>
    <w:lvl w:ilvl="0" w:tplc="29FC01E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2132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ogo Trindade Ferreira [pr22dtf]">
    <w15:presenceInfo w15:providerId="AD" w15:userId="S::pr22dtf@leeds.ac.uk::e4a9d963-f40e-4c14-b740-927f8fa23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75"/>
    <w:rsid w:val="00001220"/>
    <w:rsid w:val="0000579E"/>
    <w:rsid w:val="00013E24"/>
    <w:rsid w:val="00021BA4"/>
    <w:rsid w:val="00026916"/>
    <w:rsid w:val="00035F22"/>
    <w:rsid w:val="00051F7D"/>
    <w:rsid w:val="000534D6"/>
    <w:rsid w:val="00060678"/>
    <w:rsid w:val="0006174C"/>
    <w:rsid w:val="000710CC"/>
    <w:rsid w:val="00077C9F"/>
    <w:rsid w:val="00093C7A"/>
    <w:rsid w:val="000A00DA"/>
    <w:rsid w:val="000A53A8"/>
    <w:rsid w:val="000C64F7"/>
    <w:rsid w:val="000E217A"/>
    <w:rsid w:val="000E2258"/>
    <w:rsid w:val="000E6DF5"/>
    <w:rsid w:val="00115F75"/>
    <w:rsid w:val="00116061"/>
    <w:rsid w:val="00122278"/>
    <w:rsid w:val="00127D1F"/>
    <w:rsid w:val="00156264"/>
    <w:rsid w:val="001A3AD8"/>
    <w:rsid w:val="001C42FC"/>
    <w:rsid w:val="001D3E7E"/>
    <w:rsid w:val="001E6A01"/>
    <w:rsid w:val="001F5F99"/>
    <w:rsid w:val="001F7483"/>
    <w:rsid w:val="002227BC"/>
    <w:rsid w:val="00233665"/>
    <w:rsid w:val="00237153"/>
    <w:rsid w:val="0024272D"/>
    <w:rsid w:val="0025059B"/>
    <w:rsid w:val="002533C3"/>
    <w:rsid w:val="00254AB8"/>
    <w:rsid w:val="002625DB"/>
    <w:rsid w:val="00266C56"/>
    <w:rsid w:val="00267A48"/>
    <w:rsid w:val="00271D86"/>
    <w:rsid w:val="00276039"/>
    <w:rsid w:val="00280128"/>
    <w:rsid w:val="00287EB3"/>
    <w:rsid w:val="00297D5E"/>
    <w:rsid w:val="002A4A9C"/>
    <w:rsid w:val="002A4E0E"/>
    <w:rsid w:val="002B58DC"/>
    <w:rsid w:val="00316189"/>
    <w:rsid w:val="00335329"/>
    <w:rsid w:val="00337051"/>
    <w:rsid w:val="0035443B"/>
    <w:rsid w:val="00354822"/>
    <w:rsid w:val="003577CC"/>
    <w:rsid w:val="003616E1"/>
    <w:rsid w:val="00370C41"/>
    <w:rsid w:val="003767E8"/>
    <w:rsid w:val="00381606"/>
    <w:rsid w:val="00383654"/>
    <w:rsid w:val="003879D3"/>
    <w:rsid w:val="003914CC"/>
    <w:rsid w:val="003922FC"/>
    <w:rsid w:val="00394ECA"/>
    <w:rsid w:val="003A06AF"/>
    <w:rsid w:val="003A18CD"/>
    <w:rsid w:val="003B2DD4"/>
    <w:rsid w:val="003B30DA"/>
    <w:rsid w:val="003D269B"/>
    <w:rsid w:val="003E0D17"/>
    <w:rsid w:val="00410277"/>
    <w:rsid w:val="00413118"/>
    <w:rsid w:val="00417DBA"/>
    <w:rsid w:val="0044633A"/>
    <w:rsid w:val="004515B2"/>
    <w:rsid w:val="0046038D"/>
    <w:rsid w:val="0046547C"/>
    <w:rsid w:val="00467362"/>
    <w:rsid w:val="00477910"/>
    <w:rsid w:val="00486EAD"/>
    <w:rsid w:val="004A0731"/>
    <w:rsid w:val="004A09D3"/>
    <w:rsid w:val="004B2C24"/>
    <w:rsid w:val="004B2E33"/>
    <w:rsid w:val="004C0EFD"/>
    <w:rsid w:val="004E434E"/>
    <w:rsid w:val="004E5DC4"/>
    <w:rsid w:val="004F08FE"/>
    <w:rsid w:val="00500758"/>
    <w:rsid w:val="00501A24"/>
    <w:rsid w:val="00537709"/>
    <w:rsid w:val="005423C7"/>
    <w:rsid w:val="0054576D"/>
    <w:rsid w:val="005471F5"/>
    <w:rsid w:val="00567DCE"/>
    <w:rsid w:val="00576E61"/>
    <w:rsid w:val="005856B7"/>
    <w:rsid w:val="0059394C"/>
    <w:rsid w:val="005A5062"/>
    <w:rsid w:val="005A7761"/>
    <w:rsid w:val="005A7B07"/>
    <w:rsid w:val="005B0DFC"/>
    <w:rsid w:val="005E5176"/>
    <w:rsid w:val="005F114B"/>
    <w:rsid w:val="0060397A"/>
    <w:rsid w:val="00607A87"/>
    <w:rsid w:val="00614E3D"/>
    <w:rsid w:val="00634298"/>
    <w:rsid w:val="00645B70"/>
    <w:rsid w:val="00646C80"/>
    <w:rsid w:val="006546A3"/>
    <w:rsid w:val="00655431"/>
    <w:rsid w:val="0066795C"/>
    <w:rsid w:val="00682DE6"/>
    <w:rsid w:val="006834AE"/>
    <w:rsid w:val="0068373B"/>
    <w:rsid w:val="00686223"/>
    <w:rsid w:val="006A0D47"/>
    <w:rsid w:val="006C2FDF"/>
    <w:rsid w:val="006C622A"/>
    <w:rsid w:val="006D1AAB"/>
    <w:rsid w:val="006D6576"/>
    <w:rsid w:val="006E4357"/>
    <w:rsid w:val="00724408"/>
    <w:rsid w:val="0072461B"/>
    <w:rsid w:val="007403EC"/>
    <w:rsid w:val="00760281"/>
    <w:rsid w:val="0076653A"/>
    <w:rsid w:val="00773B95"/>
    <w:rsid w:val="00774C79"/>
    <w:rsid w:val="007765A2"/>
    <w:rsid w:val="007A17EF"/>
    <w:rsid w:val="007A3834"/>
    <w:rsid w:val="007E41AE"/>
    <w:rsid w:val="007E555F"/>
    <w:rsid w:val="00813707"/>
    <w:rsid w:val="00832262"/>
    <w:rsid w:val="0084421A"/>
    <w:rsid w:val="00847458"/>
    <w:rsid w:val="008562DC"/>
    <w:rsid w:val="00862A15"/>
    <w:rsid w:val="00863863"/>
    <w:rsid w:val="00871064"/>
    <w:rsid w:val="008733BF"/>
    <w:rsid w:val="00883A45"/>
    <w:rsid w:val="00887D8A"/>
    <w:rsid w:val="00895253"/>
    <w:rsid w:val="0089665F"/>
    <w:rsid w:val="008A153A"/>
    <w:rsid w:val="008A5BE6"/>
    <w:rsid w:val="008A5CE6"/>
    <w:rsid w:val="008B0BC5"/>
    <w:rsid w:val="008B1FD2"/>
    <w:rsid w:val="008B3851"/>
    <w:rsid w:val="008B43B3"/>
    <w:rsid w:val="008C5A51"/>
    <w:rsid w:val="008F6856"/>
    <w:rsid w:val="00901C76"/>
    <w:rsid w:val="0090209B"/>
    <w:rsid w:val="0090274D"/>
    <w:rsid w:val="00933BD9"/>
    <w:rsid w:val="00936A27"/>
    <w:rsid w:val="00942DE3"/>
    <w:rsid w:val="009568CD"/>
    <w:rsid w:val="0096212F"/>
    <w:rsid w:val="00983057"/>
    <w:rsid w:val="009843D3"/>
    <w:rsid w:val="009A70E9"/>
    <w:rsid w:val="009C262A"/>
    <w:rsid w:val="009C452A"/>
    <w:rsid w:val="009C746C"/>
    <w:rsid w:val="009E6034"/>
    <w:rsid w:val="00A0210A"/>
    <w:rsid w:val="00A46A21"/>
    <w:rsid w:val="00A54909"/>
    <w:rsid w:val="00A579C3"/>
    <w:rsid w:val="00A65717"/>
    <w:rsid w:val="00A80855"/>
    <w:rsid w:val="00A90535"/>
    <w:rsid w:val="00A90635"/>
    <w:rsid w:val="00A912DC"/>
    <w:rsid w:val="00AA5061"/>
    <w:rsid w:val="00AB5D83"/>
    <w:rsid w:val="00AD4E82"/>
    <w:rsid w:val="00AE3998"/>
    <w:rsid w:val="00AE4819"/>
    <w:rsid w:val="00AE7137"/>
    <w:rsid w:val="00AF4A35"/>
    <w:rsid w:val="00AF6B21"/>
    <w:rsid w:val="00B12EE8"/>
    <w:rsid w:val="00B315AC"/>
    <w:rsid w:val="00B424A9"/>
    <w:rsid w:val="00B4314A"/>
    <w:rsid w:val="00B84796"/>
    <w:rsid w:val="00B8503C"/>
    <w:rsid w:val="00B924D9"/>
    <w:rsid w:val="00B97A2D"/>
    <w:rsid w:val="00BA0057"/>
    <w:rsid w:val="00BA01E0"/>
    <w:rsid w:val="00BA7B68"/>
    <w:rsid w:val="00BB2715"/>
    <w:rsid w:val="00BD49A0"/>
    <w:rsid w:val="00BE78C2"/>
    <w:rsid w:val="00C021BC"/>
    <w:rsid w:val="00C140EE"/>
    <w:rsid w:val="00C261AF"/>
    <w:rsid w:val="00C53054"/>
    <w:rsid w:val="00C55154"/>
    <w:rsid w:val="00C60920"/>
    <w:rsid w:val="00C8376A"/>
    <w:rsid w:val="00C8609C"/>
    <w:rsid w:val="00C92357"/>
    <w:rsid w:val="00CA23CA"/>
    <w:rsid w:val="00CA5112"/>
    <w:rsid w:val="00CB553A"/>
    <w:rsid w:val="00CC08A2"/>
    <w:rsid w:val="00CC2D31"/>
    <w:rsid w:val="00CC727C"/>
    <w:rsid w:val="00CD5D83"/>
    <w:rsid w:val="00CD77E4"/>
    <w:rsid w:val="00CE1556"/>
    <w:rsid w:val="00CF2E63"/>
    <w:rsid w:val="00D04820"/>
    <w:rsid w:val="00D055F1"/>
    <w:rsid w:val="00D05921"/>
    <w:rsid w:val="00D05E2F"/>
    <w:rsid w:val="00D232E2"/>
    <w:rsid w:val="00D30D9E"/>
    <w:rsid w:val="00D51AF6"/>
    <w:rsid w:val="00D54144"/>
    <w:rsid w:val="00DD1A01"/>
    <w:rsid w:val="00E045A8"/>
    <w:rsid w:val="00E24329"/>
    <w:rsid w:val="00E45479"/>
    <w:rsid w:val="00E462E4"/>
    <w:rsid w:val="00E46CCB"/>
    <w:rsid w:val="00E51166"/>
    <w:rsid w:val="00E604B9"/>
    <w:rsid w:val="00E63885"/>
    <w:rsid w:val="00E75219"/>
    <w:rsid w:val="00E90686"/>
    <w:rsid w:val="00E90FE6"/>
    <w:rsid w:val="00E97145"/>
    <w:rsid w:val="00EA1054"/>
    <w:rsid w:val="00EA58C4"/>
    <w:rsid w:val="00EB2487"/>
    <w:rsid w:val="00EC1338"/>
    <w:rsid w:val="00EC6479"/>
    <w:rsid w:val="00ED7BA2"/>
    <w:rsid w:val="00EF4E57"/>
    <w:rsid w:val="00F0355D"/>
    <w:rsid w:val="00F128AC"/>
    <w:rsid w:val="00F13A7E"/>
    <w:rsid w:val="00F25046"/>
    <w:rsid w:val="00F32C7B"/>
    <w:rsid w:val="00F33B2C"/>
    <w:rsid w:val="00F340E0"/>
    <w:rsid w:val="00F432BA"/>
    <w:rsid w:val="00F6015E"/>
    <w:rsid w:val="00F61957"/>
    <w:rsid w:val="00F61D61"/>
    <w:rsid w:val="00F83D72"/>
    <w:rsid w:val="00F95024"/>
    <w:rsid w:val="00F9748B"/>
    <w:rsid w:val="00FC49DD"/>
    <w:rsid w:val="00FD4AA7"/>
    <w:rsid w:val="00FF4C29"/>
    <w:rsid w:val="00FF6722"/>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1214"/>
  <w15:chartTrackingRefBased/>
  <w15:docId w15:val="{8691A585-5AE2-4BFA-856E-6478DCFF9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851"/>
  </w:style>
  <w:style w:type="paragraph" w:styleId="Heading1">
    <w:name w:val="heading 1"/>
    <w:basedOn w:val="Normal"/>
    <w:next w:val="Normal"/>
    <w:link w:val="Heading1Char"/>
    <w:uiPriority w:val="9"/>
    <w:qFormat/>
    <w:rsid w:val="0089665F"/>
    <w:pPr>
      <w:keepNext/>
      <w:keepLines/>
      <w:spacing w:before="360" w:after="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9665F"/>
    <w:pPr>
      <w:keepNext/>
      <w:keepLines/>
      <w:spacing w:before="160" w:after="8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15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5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89665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15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F75"/>
    <w:rPr>
      <w:rFonts w:eastAsiaTheme="majorEastAsia" w:cstheme="majorBidi"/>
      <w:color w:val="272727" w:themeColor="text1" w:themeTint="D8"/>
    </w:rPr>
  </w:style>
  <w:style w:type="paragraph" w:styleId="Title">
    <w:name w:val="Title"/>
    <w:basedOn w:val="Normal"/>
    <w:next w:val="Normal"/>
    <w:link w:val="TitleChar"/>
    <w:uiPriority w:val="10"/>
    <w:qFormat/>
    <w:rsid w:val="00115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F75"/>
    <w:pPr>
      <w:spacing w:before="160"/>
      <w:jc w:val="center"/>
    </w:pPr>
    <w:rPr>
      <w:i/>
      <w:iCs/>
      <w:color w:val="404040" w:themeColor="text1" w:themeTint="BF"/>
    </w:rPr>
  </w:style>
  <w:style w:type="character" w:customStyle="1" w:styleId="QuoteChar">
    <w:name w:val="Quote Char"/>
    <w:basedOn w:val="DefaultParagraphFont"/>
    <w:link w:val="Quote"/>
    <w:uiPriority w:val="29"/>
    <w:rsid w:val="00115F75"/>
    <w:rPr>
      <w:i/>
      <w:iCs/>
      <w:color w:val="404040" w:themeColor="text1" w:themeTint="BF"/>
    </w:rPr>
  </w:style>
  <w:style w:type="paragraph" w:styleId="ListParagraph">
    <w:name w:val="List Paragraph"/>
    <w:basedOn w:val="Normal"/>
    <w:uiPriority w:val="34"/>
    <w:qFormat/>
    <w:rsid w:val="00115F75"/>
    <w:pPr>
      <w:ind w:left="720"/>
      <w:contextualSpacing/>
    </w:pPr>
  </w:style>
  <w:style w:type="character" w:styleId="IntenseEmphasis">
    <w:name w:val="Intense Emphasis"/>
    <w:basedOn w:val="DefaultParagraphFont"/>
    <w:uiPriority w:val="21"/>
    <w:qFormat/>
    <w:rsid w:val="00115F75"/>
    <w:rPr>
      <w:i/>
      <w:iCs/>
      <w:color w:val="2F5496" w:themeColor="accent1" w:themeShade="BF"/>
    </w:rPr>
  </w:style>
  <w:style w:type="paragraph" w:styleId="IntenseQuote">
    <w:name w:val="Intense Quote"/>
    <w:basedOn w:val="Normal"/>
    <w:next w:val="Normal"/>
    <w:link w:val="IntenseQuoteChar"/>
    <w:uiPriority w:val="30"/>
    <w:qFormat/>
    <w:rsid w:val="00115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F75"/>
    <w:rPr>
      <w:i/>
      <w:iCs/>
      <w:color w:val="2F5496" w:themeColor="accent1" w:themeShade="BF"/>
    </w:rPr>
  </w:style>
  <w:style w:type="character" w:styleId="IntenseReference">
    <w:name w:val="Intense Reference"/>
    <w:basedOn w:val="DefaultParagraphFont"/>
    <w:uiPriority w:val="32"/>
    <w:qFormat/>
    <w:rsid w:val="00115F75"/>
    <w:rPr>
      <w:b/>
      <w:bCs/>
      <w:smallCaps/>
      <w:color w:val="2F5496" w:themeColor="accent1" w:themeShade="BF"/>
      <w:spacing w:val="5"/>
    </w:rPr>
  </w:style>
  <w:style w:type="character" w:styleId="Hyperlink">
    <w:name w:val="Hyperlink"/>
    <w:basedOn w:val="DefaultParagraphFont"/>
    <w:uiPriority w:val="99"/>
    <w:unhideWhenUsed/>
    <w:rsid w:val="00E46CCB"/>
    <w:rPr>
      <w:color w:val="0563C1" w:themeColor="hyperlink"/>
      <w:u w:val="single"/>
    </w:rPr>
  </w:style>
  <w:style w:type="character" w:styleId="UnresolvedMention">
    <w:name w:val="Unresolved Mention"/>
    <w:basedOn w:val="DefaultParagraphFont"/>
    <w:uiPriority w:val="99"/>
    <w:semiHidden/>
    <w:unhideWhenUsed/>
    <w:rsid w:val="00E46CCB"/>
    <w:rPr>
      <w:color w:val="605E5C"/>
      <w:shd w:val="clear" w:color="auto" w:fill="E1DFDD"/>
    </w:rPr>
  </w:style>
  <w:style w:type="table" w:styleId="TableGrid">
    <w:name w:val="Table Grid"/>
    <w:basedOn w:val="TableNormal"/>
    <w:uiPriority w:val="39"/>
    <w:rsid w:val="00655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54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562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FF6C6A"/>
    <w:rPr>
      <w:color w:val="954F72" w:themeColor="followedHyperlink"/>
      <w:u w:val="single"/>
    </w:rPr>
  </w:style>
  <w:style w:type="character" w:styleId="PlaceholderText">
    <w:name w:val="Placeholder Text"/>
    <w:basedOn w:val="DefaultParagraphFont"/>
    <w:uiPriority w:val="99"/>
    <w:semiHidden/>
    <w:rsid w:val="004A09D3"/>
    <w:rPr>
      <w:color w:val="666666"/>
    </w:rPr>
  </w:style>
  <w:style w:type="character" w:styleId="CommentReference">
    <w:name w:val="annotation reference"/>
    <w:basedOn w:val="DefaultParagraphFont"/>
    <w:uiPriority w:val="99"/>
    <w:semiHidden/>
    <w:unhideWhenUsed/>
    <w:rsid w:val="00AF6B21"/>
    <w:rPr>
      <w:sz w:val="16"/>
      <w:szCs w:val="16"/>
    </w:rPr>
  </w:style>
  <w:style w:type="paragraph" w:styleId="CommentText">
    <w:name w:val="annotation text"/>
    <w:basedOn w:val="Normal"/>
    <w:link w:val="CommentTextChar"/>
    <w:uiPriority w:val="99"/>
    <w:unhideWhenUsed/>
    <w:rsid w:val="00AF6B21"/>
    <w:pPr>
      <w:spacing w:line="240" w:lineRule="auto"/>
    </w:pPr>
    <w:rPr>
      <w:sz w:val="20"/>
      <w:szCs w:val="20"/>
    </w:rPr>
  </w:style>
  <w:style w:type="character" w:customStyle="1" w:styleId="CommentTextChar">
    <w:name w:val="Comment Text Char"/>
    <w:basedOn w:val="DefaultParagraphFont"/>
    <w:link w:val="CommentText"/>
    <w:uiPriority w:val="99"/>
    <w:rsid w:val="00AF6B21"/>
    <w:rPr>
      <w:sz w:val="20"/>
      <w:szCs w:val="20"/>
    </w:rPr>
  </w:style>
  <w:style w:type="paragraph" w:styleId="CommentSubject">
    <w:name w:val="annotation subject"/>
    <w:basedOn w:val="CommentText"/>
    <w:next w:val="CommentText"/>
    <w:link w:val="CommentSubjectChar"/>
    <w:uiPriority w:val="99"/>
    <w:semiHidden/>
    <w:unhideWhenUsed/>
    <w:rsid w:val="00AF6B21"/>
    <w:rPr>
      <w:b/>
      <w:bCs/>
    </w:rPr>
  </w:style>
  <w:style w:type="character" w:customStyle="1" w:styleId="CommentSubjectChar">
    <w:name w:val="Comment Subject Char"/>
    <w:basedOn w:val="CommentTextChar"/>
    <w:link w:val="CommentSubject"/>
    <w:uiPriority w:val="99"/>
    <w:semiHidden/>
    <w:rsid w:val="00AF6B21"/>
    <w:rPr>
      <w:b/>
      <w:bCs/>
      <w:sz w:val="20"/>
      <w:szCs w:val="20"/>
    </w:rPr>
  </w:style>
  <w:style w:type="table" w:styleId="GridTable1Light">
    <w:name w:val="Grid Table 1 Light"/>
    <w:basedOn w:val="TableNormal"/>
    <w:uiPriority w:val="46"/>
    <w:rsid w:val="00BA7B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3879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79D3"/>
    <w:rPr>
      <w:sz w:val="20"/>
      <w:szCs w:val="20"/>
    </w:rPr>
  </w:style>
  <w:style w:type="character" w:styleId="FootnoteReference">
    <w:name w:val="footnote reference"/>
    <w:basedOn w:val="DefaultParagraphFont"/>
    <w:uiPriority w:val="99"/>
    <w:semiHidden/>
    <w:unhideWhenUsed/>
    <w:rsid w:val="003879D3"/>
    <w:rPr>
      <w:vertAlign w:val="superscript"/>
    </w:rPr>
  </w:style>
  <w:style w:type="table" w:styleId="PlainTable5">
    <w:name w:val="Plain Table 5"/>
    <w:basedOn w:val="TableNormal"/>
    <w:uiPriority w:val="45"/>
    <w:rsid w:val="00B850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1C42FC"/>
  </w:style>
  <w:style w:type="paragraph" w:styleId="Revision">
    <w:name w:val="Revision"/>
    <w:hidden/>
    <w:uiPriority w:val="99"/>
    <w:semiHidden/>
    <w:rsid w:val="00B315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6772">
      <w:bodyDiv w:val="1"/>
      <w:marLeft w:val="0"/>
      <w:marRight w:val="0"/>
      <w:marTop w:val="0"/>
      <w:marBottom w:val="0"/>
      <w:divBdr>
        <w:top w:val="none" w:sz="0" w:space="0" w:color="auto"/>
        <w:left w:val="none" w:sz="0" w:space="0" w:color="auto"/>
        <w:bottom w:val="none" w:sz="0" w:space="0" w:color="auto"/>
        <w:right w:val="none" w:sz="0" w:space="0" w:color="auto"/>
      </w:divBdr>
    </w:div>
    <w:div w:id="24600466">
      <w:bodyDiv w:val="1"/>
      <w:marLeft w:val="0"/>
      <w:marRight w:val="0"/>
      <w:marTop w:val="0"/>
      <w:marBottom w:val="0"/>
      <w:divBdr>
        <w:top w:val="none" w:sz="0" w:space="0" w:color="auto"/>
        <w:left w:val="none" w:sz="0" w:space="0" w:color="auto"/>
        <w:bottom w:val="none" w:sz="0" w:space="0" w:color="auto"/>
        <w:right w:val="none" w:sz="0" w:space="0" w:color="auto"/>
      </w:divBdr>
    </w:div>
    <w:div w:id="30617997">
      <w:bodyDiv w:val="1"/>
      <w:marLeft w:val="0"/>
      <w:marRight w:val="0"/>
      <w:marTop w:val="0"/>
      <w:marBottom w:val="0"/>
      <w:divBdr>
        <w:top w:val="none" w:sz="0" w:space="0" w:color="auto"/>
        <w:left w:val="none" w:sz="0" w:space="0" w:color="auto"/>
        <w:bottom w:val="none" w:sz="0" w:space="0" w:color="auto"/>
        <w:right w:val="none" w:sz="0" w:space="0" w:color="auto"/>
      </w:divBdr>
    </w:div>
    <w:div w:id="34695148">
      <w:bodyDiv w:val="1"/>
      <w:marLeft w:val="0"/>
      <w:marRight w:val="0"/>
      <w:marTop w:val="0"/>
      <w:marBottom w:val="0"/>
      <w:divBdr>
        <w:top w:val="none" w:sz="0" w:space="0" w:color="auto"/>
        <w:left w:val="none" w:sz="0" w:space="0" w:color="auto"/>
        <w:bottom w:val="none" w:sz="0" w:space="0" w:color="auto"/>
        <w:right w:val="none" w:sz="0" w:space="0" w:color="auto"/>
      </w:divBdr>
    </w:div>
    <w:div w:id="45298966">
      <w:bodyDiv w:val="1"/>
      <w:marLeft w:val="0"/>
      <w:marRight w:val="0"/>
      <w:marTop w:val="0"/>
      <w:marBottom w:val="0"/>
      <w:divBdr>
        <w:top w:val="none" w:sz="0" w:space="0" w:color="auto"/>
        <w:left w:val="none" w:sz="0" w:space="0" w:color="auto"/>
        <w:bottom w:val="none" w:sz="0" w:space="0" w:color="auto"/>
        <w:right w:val="none" w:sz="0" w:space="0" w:color="auto"/>
      </w:divBdr>
    </w:div>
    <w:div w:id="69814481">
      <w:bodyDiv w:val="1"/>
      <w:marLeft w:val="0"/>
      <w:marRight w:val="0"/>
      <w:marTop w:val="0"/>
      <w:marBottom w:val="0"/>
      <w:divBdr>
        <w:top w:val="none" w:sz="0" w:space="0" w:color="auto"/>
        <w:left w:val="none" w:sz="0" w:space="0" w:color="auto"/>
        <w:bottom w:val="none" w:sz="0" w:space="0" w:color="auto"/>
        <w:right w:val="none" w:sz="0" w:space="0" w:color="auto"/>
      </w:divBdr>
    </w:div>
    <w:div w:id="77027132">
      <w:bodyDiv w:val="1"/>
      <w:marLeft w:val="0"/>
      <w:marRight w:val="0"/>
      <w:marTop w:val="0"/>
      <w:marBottom w:val="0"/>
      <w:divBdr>
        <w:top w:val="none" w:sz="0" w:space="0" w:color="auto"/>
        <w:left w:val="none" w:sz="0" w:space="0" w:color="auto"/>
        <w:bottom w:val="none" w:sz="0" w:space="0" w:color="auto"/>
        <w:right w:val="none" w:sz="0" w:space="0" w:color="auto"/>
      </w:divBdr>
    </w:div>
    <w:div w:id="85930497">
      <w:bodyDiv w:val="1"/>
      <w:marLeft w:val="0"/>
      <w:marRight w:val="0"/>
      <w:marTop w:val="0"/>
      <w:marBottom w:val="0"/>
      <w:divBdr>
        <w:top w:val="none" w:sz="0" w:space="0" w:color="auto"/>
        <w:left w:val="none" w:sz="0" w:space="0" w:color="auto"/>
        <w:bottom w:val="none" w:sz="0" w:space="0" w:color="auto"/>
        <w:right w:val="none" w:sz="0" w:space="0" w:color="auto"/>
      </w:divBdr>
    </w:div>
    <w:div w:id="91628675">
      <w:bodyDiv w:val="1"/>
      <w:marLeft w:val="0"/>
      <w:marRight w:val="0"/>
      <w:marTop w:val="0"/>
      <w:marBottom w:val="0"/>
      <w:divBdr>
        <w:top w:val="none" w:sz="0" w:space="0" w:color="auto"/>
        <w:left w:val="none" w:sz="0" w:space="0" w:color="auto"/>
        <w:bottom w:val="none" w:sz="0" w:space="0" w:color="auto"/>
        <w:right w:val="none" w:sz="0" w:space="0" w:color="auto"/>
      </w:divBdr>
    </w:div>
    <w:div w:id="94980510">
      <w:bodyDiv w:val="1"/>
      <w:marLeft w:val="0"/>
      <w:marRight w:val="0"/>
      <w:marTop w:val="0"/>
      <w:marBottom w:val="0"/>
      <w:divBdr>
        <w:top w:val="none" w:sz="0" w:space="0" w:color="auto"/>
        <w:left w:val="none" w:sz="0" w:space="0" w:color="auto"/>
        <w:bottom w:val="none" w:sz="0" w:space="0" w:color="auto"/>
        <w:right w:val="none" w:sz="0" w:space="0" w:color="auto"/>
      </w:divBdr>
    </w:div>
    <w:div w:id="120878219">
      <w:bodyDiv w:val="1"/>
      <w:marLeft w:val="0"/>
      <w:marRight w:val="0"/>
      <w:marTop w:val="0"/>
      <w:marBottom w:val="0"/>
      <w:divBdr>
        <w:top w:val="none" w:sz="0" w:space="0" w:color="auto"/>
        <w:left w:val="none" w:sz="0" w:space="0" w:color="auto"/>
        <w:bottom w:val="none" w:sz="0" w:space="0" w:color="auto"/>
        <w:right w:val="none" w:sz="0" w:space="0" w:color="auto"/>
      </w:divBdr>
    </w:div>
    <w:div w:id="122113314">
      <w:bodyDiv w:val="1"/>
      <w:marLeft w:val="0"/>
      <w:marRight w:val="0"/>
      <w:marTop w:val="0"/>
      <w:marBottom w:val="0"/>
      <w:divBdr>
        <w:top w:val="none" w:sz="0" w:space="0" w:color="auto"/>
        <w:left w:val="none" w:sz="0" w:space="0" w:color="auto"/>
        <w:bottom w:val="none" w:sz="0" w:space="0" w:color="auto"/>
        <w:right w:val="none" w:sz="0" w:space="0" w:color="auto"/>
      </w:divBdr>
    </w:div>
    <w:div w:id="135953457">
      <w:bodyDiv w:val="1"/>
      <w:marLeft w:val="0"/>
      <w:marRight w:val="0"/>
      <w:marTop w:val="0"/>
      <w:marBottom w:val="0"/>
      <w:divBdr>
        <w:top w:val="none" w:sz="0" w:space="0" w:color="auto"/>
        <w:left w:val="none" w:sz="0" w:space="0" w:color="auto"/>
        <w:bottom w:val="none" w:sz="0" w:space="0" w:color="auto"/>
        <w:right w:val="none" w:sz="0" w:space="0" w:color="auto"/>
      </w:divBdr>
    </w:div>
    <w:div w:id="138423032">
      <w:bodyDiv w:val="1"/>
      <w:marLeft w:val="0"/>
      <w:marRight w:val="0"/>
      <w:marTop w:val="0"/>
      <w:marBottom w:val="0"/>
      <w:divBdr>
        <w:top w:val="none" w:sz="0" w:space="0" w:color="auto"/>
        <w:left w:val="none" w:sz="0" w:space="0" w:color="auto"/>
        <w:bottom w:val="none" w:sz="0" w:space="0" w:color="auto"/>
        <w:right w:val="none" w:sz="0" w:space="0" w:color="auto"/>
      </w:divBdr>
    </w:div>
    <w:div w:id="148526702">
      <w:bodyDiv w:val="1"/>
      <w:marLeft w:val="0"/>
      <w:marRight w:val="0"/>
      <w:marTop w:val="0"/>
      <w:marBottom w:val="0"/>
      <w:divBdr>
        <w:top w:val="none" w:sz="0" w:space="0" w:color="auto"/>
        <w:left w:val="none" w:sz="0" w:space="0" w:color="auto"/>
        <w:bottom w:val="none" w:sz="0" w:space="0" w:color="auto"/>
        <w:right w:val="none" w:sz="0" w:space="0" w:color="auto"/>
      </w:divBdr>
    </w:div>
    <w:div w:id="160003982">
      <w:bodyDiv w:val="1"/>
      <w:marLeft w:val="0"/>
      <w:marRight w:val="0"/>
      <w:marTop w:val="0"/>
      <w:marBottom w:val="0"/>
      <w:divBdr>
        <w:top w:val="none" w:sz="0" w:space="0" w:color="auto"/>
        <w:left w:val="none" w:sz="0" w:space="0" w:color="auto"/>
        <w:bottom w:val="none" w:sz="0" w:space="0" w:color="auto"/>
        <w:right w:val="none" w:sz="0" w:space="0" w:color="auto"/>
      </w:divBdr>
    </w:div>
    <w:div w:id="172886478">
      <w:bodyDiv w:val="1"/>
      <w:marLeft w:val="0"/>
      <w:marRight w:val="0"/>
      <w:marTop w:val="0"/>
      <w:marBottom w:val="0"/>
      <w:divBdr>
        <w:top w:val="none" w:sz="0" w:space="0" w:color="auto"/>
        <w:left w:val="none" w:sz="0" w:space="0" w:color="auto"/>
        <w:bottom w:val="none" w:sz="0" w:space="0" w:color="auto"/>
        <w:right w:val="none" w:sz="0" w:space="0" w:color="auto"/>
      </w:divBdr>
    </w:div>
    <w:div w:id="181667251">
      <w:bodyDiv w:val="1"/>
      <w:marLeft w:val="0"/>
      <w:marRight w:val="0"/>
      <w:marTop w:val="0"/>
      <w:marBottom w:val="0"/>
      <w:divBdr>
        <w:top w:val="none" w:sz="0" w:space="0" w:color="auto"/>
        <w:left w:val="none" w:sz="0" w:space="0" w:color="auto"/>
        <w:bottom w:val="none" w:sz="0" w:space="0" w:color="auto"/>
        <w:right w:val="none" w:sz="0" w:space="0" w:color="auto"/>
      </w:divBdr>
    </w:div>
    <w:div w:id="189996823">
      <w:bodyDiv w:val="1"/>
      <w:marLeft w:val="0"/>
      <w:marRight w:val="0"/>
      <w:marTop w:val="0"/>
      <w:marBottom w:val="0"/>
      <w:divBdr>
        <w:top w:val="none" w:sz="0" w:space="0" w:color="auto"/>
        <w:left w:val="none" w:sz="0" w:space="0" w:color="auto"/>
        <w:bottom w:val="none" w:sz="0" w:space="0" w:color="auto"/>
        <w:right w:val="none" w:sz="0" w:space="0" w:color="auto"/>
      </w:divBdr>
    </w:div>
    <w:div w:id="191653173">
      <w:bodyDiv w:val="1"/>
      <w:marLeft w:val="0"/>
      <w:marRight w:val="0"/>
      <w:marTop w:val="0"/>
      <w:marBottom w:val="0"/>
      <w:divBdr>
        <w:top w:val="none" w:sz="0" w:space="0" w:color="auto"/>
        <w:left w:val="none" w:sz="0" w:space="0" w:color="auto"/>
        <w:bottom w:val="none" w:sz="0" w:space="0" w:color="auto"/>
        <w:right w:val="none" w:sz="0" w:space="0" w:color="auto"/>
      </w:divBdr>
    </w:div>
    <w:div w:id="197280694">
      <w:bodyDiv w:val="1"/>
      <w:marLeft w:val="0"/>
      <w:marRight w:val="0"/>
      <w:marTop w:val="0"/>
      <w:marBottom w:val="0"/>
      <w:divBdr>
        <w:top w:val="none" w:sz="0" w:space="0" w:color="auto"/>
        <w:left w:val="none" w:sz="0" w:space="0" w:color="auto"/>
        <w:bottom w:val="none" w:sz="0" w:space="0" w:color="auto"/>
        <w:right w:val="none" w:sz="0" w:space="0" w:color="auto"/>
      </w:divBdr>
    </w:div>
    <w:div w:id="206259330">
      <w:bodyDiv w:val="1"/>
      <w:marLeft w:val="0"/>
      <w:marRight w:val="0"/>
      <w:marTop w:val="0"/>
      <w:marBottom w:val="0"/>
      <w:divBdr>
        <w:top w:val="none" w:sz="0" w:space="0" w:color="auto"/>
        <w:left w:val="none" w:sz="0" w:space="0" w:color="auto"/>
        <w:bottom w:val="none" w:sz="0" w:space="0" w:color="auto"/>
        <w:right w:val="none" w:sz="0" w:space="0" w:color="auto"/>
      </w:divBdr>
    </w:div>
    <w:div w:id="217518756">
      <w:bodyDiv w:val="1"/>
      <w:marLeft w:val="0"/>
      <w:marRight w:val="0"/>
      <w:marTop w:val="0"/>
      <w:marBottom w:val="0"/>
      <w:divBdr>
        <w:top w:val="none" w:sz="0" w:space="0" w:color="auto"/>
        <w:left w:val="none" w:sz="0" w:space="0" w:color="auto"/>
        <w:bottom w:val="none" w:sz="0" w:space="0" w:color="auto"/>
        <w:right w:val="none" w:sz="0" w:space="0" w:color="auto"/>
      </w:divBdr>
    </w:div>
    <w:div w:id="240678215">
      <w:bodyDiv w:val="1"/>
      <w:marLeft w:val="0"/>
      <w:marRight w:val="0"/>
      <w:marTop w:val="0"/>
      <w:marBottom w:val="0"/>
      <w:divBdr>
        <w:top w:val="none" w:sz="0" w:space="0" w:color="auto"/>
        <w:left w:val="none" w:sz="0" w:space="0" w:color="auto"/>
        <w:bottom w:val="none" w:sz="0" w:space="0" w:color="auto"/>
        <w:right w:val="none" w:sz="0" w:space="0" w:color="auto"/>
      </w:divBdr>
    </w:div>
    <w:div w:id="241529881">
      <w:bodyDiv w:val="1"/>
      <w:marLeft w:val="0"/>
      <w:marRight w:val="0"/>
      <w:marTop w:val="0"/>
      <w:marBottom w:val="0"/>
      <w:divBdr>
        <w:top w:val="none" w:sz="0" w:space="0" w:color="auto"/>
        <w:left w:val="none" w:sz="0" w:space="0" w:color="auto"/>
        <w:bottom w:val="none" w:sz="0" w:space="0" w:color="auto"/>
        <w:right w:val="none" w:sz="0" w:space="0" w:color="auto"/>
      </w:divBdr>
    </w:div>
    <w:div w:id="247887588">
      <w:bodyDiv w:val="1"/>
      <w:marLeft w:val="0"/>
      <w:marRight w:val="0"/>
      <w:marTop w:val="0"/>
      <w:marBottom w:val="0"/>
      <w:divBdr>
        <w:top w:val="none" w:sz="0" w:space="0" w:color="auto"/>
        <w:left w:val="none" w:sz="0" w:space="0" w:color="auto"/>
        <w:bottom w:val="none" w:sz="0" w:space="0" w:color="auto"/>
        <w:right w:val="none" w:sz="0" w:space="0" w:color="auto"/>
      </w:divBdr>
    </w:div>
    <w:div w:id="260840728">
      <w:bodyDiv w:val="1"/>
      <w:marLeft w:val="0"/>
      <w:marRight w:val="0"/>
      <w:marTop w:val="0"/>
      <w:marBottom w:val="0"/>
      <w:divBdr>
        <w:top w:val="none" w:sz="0" w:space="0" w:color="auto"/>
        <w:left w:val="none" w:sz="0" w:space="0" w:color="auto"/>
        <w:bottom w:val="none" w:sz="0" w:space="0" w:color="auto"/>
        <w:right w:val="none" w:sz="0" w:space="0" w:color="auto"/>
      </w:divBdr>
    </w:div>
    <w:div w:id="273899956">
      <w:bodyDiv w:val="1"/>
      <w:marLeft w:val="0"/>
      <w:marRight w:val="0"/>
      <w:marTop w:val="0"/>
      <w:marBottom w:val="0"/>
      <w:divBdr>
        <w:top w:val="none" w:sz="0" w:space="0" w:color="auto"/>
        <w:left w:val="none" w:sz="0" w:space="0" w:color="auto"/>
        <w:bottom w:val="none" w:sz="0" w:space="0" w:color="auto"/>
        <w:right w:val="none" w:sz="0" w:space="0" w:color="auto"/>
      </w:divBdr>
    </w:div>
    <w:div w:id="280039672">
      <w:bodyDiv w:val="1"/>
      <w:marLeft w:val="0"/>
      <w:marRight w:val="0"/>
      <w:marTop w:val="0"/>
      <w:marBottom w:val="0"/>
      <w:divBdr>
        <w:top w:val="none" w:sz="0" w:space="0" w:color="auto"/>
        <w:left w:val="none" w:sz="0" w:space="0" w:color="auto"/>
        <w:bottom w:val="none" w:sz="0" w:space="0" w:color="auto"/>
        <w:right w:val="none" w:sz="0" w:space="0" w:color="auto"/>
      </w:divBdr>
    </w:div>
    <w:div w:id="280499219">
      <w:bodyDiv w:val="1"/>
      <w:marLeft w:val="0"/>
      <w:marRight w:val="0"/>
      <w:marTop w:val="0"/>
      <w:marBottom w:val="0"/>
      <w:divBdr>
        <w:top w:val="none" w:sz="0" w:space="0" w:color="auto"/>
        <w:left w:val="none" w:sz="0" w:space="0" w:color="auto"/>
        <w:bottom w:val="none" w:sz="0" w:space="0" w:color="auto"/>
        <w:right w:val="none" w:sz="0" w:space="0" w:color="auto"/>
      </w:divBdr>
    </w:div>
    <w:div w:id="285242096">
      <w:bodyDiv w:val="1"/>
      <w:marLeft w:val="0"/>
      <w:marRight w:val="0"/>
      <w:marTop w:val="0"/>
      <w:marBottom w:val="0"/>
      <w:divBdr>
        <w:top w:val="none" w:sz="0" w:space="0" w:color="auto"/>
        <w:left w:val="none" w:sz="0" w:space="0" w:color="auto"/>
        <w:bottom w:val="none" w:sz="0" w:space="0" w:color="auto"/>
        <w:right w:val="none" w:sz="0" w:space="0" w:color="auto"/>
      </w:divBdr>
    </w:div>
    <w:div w:id="294144749">
      <w:bodyDiv w:val="1"/>
      <w:marLeft w:val="0"/>
      <w:marRight w:val="0"/>
      <w:marTop w:val="0"/>
      <w:marBottom w:val="0"/>
      <w:divBdr>
        <w:top w:val="none" w:sz="0" w:space="0" w:color="auto"/>
        <w:left w:val="none" w:sz="0" w:space="0" w:color="auto"/>
        <w:bottom w:val="none" w:sz="0" w:space="0" w:color="auto"/>
        <w:right w:val="none" w:sz="0" w:space="0" w:color="auto"/>
      </w:divBdr>
    </w:div>
    <w:div w:id="295987935">
      <w:bodyDiv w:val="1"/>
      <w:marLeft w:val="0"/>
      <w:marRight w:val="0"/>
      <w:marTop w:val="0"/>
      <w:marBottom w:val="0"/>
      <w:divBdr>
        <w:top w:val="none" w:sz="0" w:space="0" w:color="auto"/>
        <w:left w:val="none" w:sz="0" w:space="0" w:color="auto"/>
        <w:bottom w:val="none" w:sz="0" w:space="0" w:color="auto"/>
        <w:right w:val="none" w:sz="0" w:space="0" w:color="auto"/>
      </w:divBdr>
    </w:div>
    <w:div w:id="312294996">
      <w:bodyDiv w:val="1"/>
      <w:marLeft w:val="0"/>
      <w:marRight w:val="0"/>
      <w:marTop w:val="0"/>
      <w:marBottom w:val="0"/>
      <w:divBdr>
        <w:top w:val="none" w:sz="0" w:space="0" w:color="auto"/>
        <w:left w:val="none" w:sz="0" w:space="0" w:color="auto"/>
        <w:bottom w:val="none" w:sz="0" w:space="0" w:color="auto"/>
        <w:right w:val="none" w:sz="0" w:space="0" w:color="auto"/>
      </w:divBdr>
    </w:div>
    <w:div w:id="312611536">
      <w:bodyDiv w:val="1"/>
      <w:marLeft w:val="0"/>
      <w:marRight w:val="0"/>
      <w:marTop w:val="0"/>
      <w:marBottom w:val="0"/>
      <w:divBdr>
        <w:top w:val="none" w:sz="0" w:space="0" w:color="auto"/>
        <w:left w:val="none" w:sz="0" w:space="0" w:color="auto"/>
        <w:bottom w:val="none" w:sz="0" w:space="0" w:color="auto"/>
        <w:right w:val="none" w:sz="0" w:space="0" w:color="auto"/>
      </w:divBdr>
    </w:div>
    <w:div w:id="323049893">
      <w:bodyDiv w:val="1"/>
      <w:marLeft w:val="0"/>
      <w:marRight w:val="0"/>
      <w:marTop w:val="0"/>
      <w:marBottom w:val="0"/>
      <w:divBdr>
        <w:top w:val="none" w:sz="0" w:space="0" w:color="auto"/>
        <w:left w:val="none" w:sz="0" w:space="0" w:color="auto"/>
        <w:bottom w:val="none" w:sz="0" w:space="0" w:color="auto"/>
        <w:right w:val="none" w:sz="0" w:space="0" w:color="auto"/>
      </w:divBdr>
    </w:div>
    <w:div w:id="337971045">
      <w:bodyDiv w:val="1"/>
      <w:marLeft w:val="0"/>
      <w:marRight w:val="0"/>
      <w:marTop w:val="0"/>
      <w:marBottom w:val="0"/>
      <w:divBdr>
        <w:top w:val="none" w:sz="0" w:space="0" w:color="auto"/>
        <w:left w:val="none" w:sz="0" w:space="0" w:color="auto"/>
        <w:bottom w:val="none" w:sz="0" w:space="0" w:color="auto"/>
        <w:right w:val="none" w:sz="0" w:space="0" w:color="auto"/>
      </w:divBdr>
    </w:div>
    <w:div w:id="340091190">
      <w:bodyDiv w:val="1"/>
      <w:marLeft w:val="0"/>
      <w:marRight w:val="0"/>
      <w:marTop w:val="0"/>
      <w:marBottom w:val="0"/>
      <w:divBdr>
        <w:top w:val="none" w:sz="0" w:space="0" w:color="auto"/>
        <w:left w:val="none" w:sz="0" w:space="0" w:color="auto"/>
        <w:bottom w:val="none" w:sz="0" w:space="0" w:color="auto"/>
        <w:right w:val="none" w:sz="0" w:space="0" w:color="auto"/>
      </w:divBdr>
    </w:div>
    <w:div w:id="341590798">
      <w:bodyDiv w:val="1"/>
      <w:marLeft w:val="0"/>
      <w:marRight w:val="0"/>
      <w:marTop w:val="0"/>
      <w:marBottom w:val="0"/>
      <w:divBdr>
        <w:top w:val="none" w:sz="0" w:space="0" w:color="auto"/>
        <w:left w:val="none" w:sz="0" w:space="0" w:color="auto"/>
        <w:bottom w:val="none" w:sz="0" w:space="0" w:color="auto"/>
        <w:right w:val="none" w:sz="0" w:space="0" w:color="auto"/>
      </w:divBdr>
    </w:div>
    <w:div w:id="341706051">
      <w:bodyDiv w:val="1"/>
      <w:marLeft w:val="0"/>
      <w:marRight w:val="0"/>
      <w:marTop w:val="0"/>
      <w:marBottom w:val="0"/>
      <w:divBdr>
        <w:top w:val="none" w:sz="0" w:space="0" w:color="auto"/>
        <w:left w:val="none" w:sz="0" w:space="0" w:color="auto"/>
        <w:bottom w:val="none" w:sz="0" w:space="0" w:color="auto"/>
        <w:right w:val="none" w:sz="0" w:space="0" w:color="auto"/>
      </w:divBdr>
    </w:div>
    <w:div w:id="346564483">
      <w:bodyDiv w:val="1"/>
      <w:marLeft w:val="0"/>
      <w:marRight w:val="0"/>
      <w:marTop w:val="0"/>
      <w:marBottom w:val="0"/>
      <w:divBdr>
        <w:top w:val="none" w:sz="0" w:space="0" w:color="auto"/>
        <w:left w:val="none" w:sz="0" w:space="0" w:color="auto"/>
        <w:bottom w:val="none" w:sz="0" w:space="0" w:color="auto"/>
        <w:right w:val="none" w:sz="0" w:space="0" w:color="auto"/>
      </w:divBdr>
    </w:div>
    <w:div w:id="346950317">
      <w:bodyDiv w:val="1"/>
      <w:marLeft w:val="0"/>
      <w:marRight w:val="0"/>
      <w:marTop w:val="0"/>
      <w:marBottom w:val="0"/>
      <w:divBdr>
        <w:top w:val="none" w:sz="0" w:space="0" w:color="auto"/>
        <w:left w:val="none" w:sz="0" w:space="0" w:color="auto"/>
        <w:bottom w:val="none" w:sz="0" w:space="0" w:color="auto"/>
        <w:right w:val="none" w:sz="0" w:space="0" w:color="auto"/>
      </w:divBdr>
    </w:div>
    <w:div w:id="359168107">
      <w:bodyDiv w:val="1"/>
      <w:marLeft w:val="0"/>
      <w:marRight w:val="0"/>
      <w:marTop w:val="0"/>
      <w:marBottom w:val="0"/>
      <w:divBdr>
        <w:top w:val="none" w:sz="0" w:space="0" w:color="auto"/>
        <w:left w:val="none" w:sz="0" w:space="0" w:color="auto"/>
        <w:bottom w:val="none" w:sz="0" w:space="0" w:color="auto"/>
        <w:right w:val="none" w:sz="0" w:space="0" w:color="auto"/>
      </w:divBdr>
    </w:div>
    <w:div w:id="364865327">
      <w:bodyDiv w:val="1"/>
      <w:marLeft w:val="0"/>
      <w:marRight w:val="0"/>
      <w:marTop w:val="0"/>
      <w:marBottom w:val="0"/>
      <w:divBdr>
        <w:top w:val="none" w:sz="0" w:space="0" w:color="auto"/>
        <w:left w:val="none" w:sz="0" w:space="0" w:color="auto"/>
        <w:bottom w:val="none" w:sz="0" w:space="0" w:color="auto"/>
        <w:right w:val="none" w:sz="0" w:space="0" w:color="auto"/>
      </w:divBdr>
    </w:div>
    <w:div w:id="371997839">
      <w:bodyDiv w:val="1"/>
      <w:marLeft w:val="0"/>
      <w:marRight w:val="0"/>
      <w:marTop w:val="0"/>
      <w:marBottom w:val="0"/>
      <w:divBdr>
        <w:top w:val="none" w:sz="0" w:space="0" w:color="auto"/>
        <w:left w:val="none" w:sz="0" w:space="0" w:color="auto"/>
        <w:bottom w:val="none" w:sz="0" w:space="0" w:color="auto"/>
        <w:right w:val="none" w:sz="0" w:space="0" w:color="auto"/>
      </w:divBdr>
    </w:div>
    <w:div w:id="379864546">
      <w:bodyDiv w:val="1"/>
      <w:marLeft w:val="0"/>
      <w:marRight w:val="0"/>
      <w:marTop w:val="0"/>
      <w:marBottom w:val="0"/>
      <w:divBdr>
        <w:top w:val="none" w:sz="0" w:space="0" w:color="auto"/>
        <w:left w:val="none" w:sz="0" w:space="0" w:color="auto"/>
        <w:bottom w:val="none" w:sz="0" w:space="0" w:color="auto"/>
        <w:right w:val="none" w:sz="0" w:space="0" w:color="auto"/>
      </w:divBdr>
    </w:div>
    <w:div w:id="392585241">
      <w:bodyDiv w:val="1"/>
      <w:marLeft w:val="0"/>
      <w:marRight w:val="0"/>
      <w:marTop w:val="0"/>
      <w:marBottom w:val="0"/>
      <w:divBdr>
        <w:top w:val="none" w:sz="0" w:space="0" w:color="auto"/>
        <w:left w:val="none" w:sz="0" w:space="0" w:color="auto"/>
        <w:bottom w:val="none" w:sz="0" w:space="0" w:color="auto"/>
        <w:right w:val="none" w:sz="0" w:space="0" w:color="auto"/>
      </w:divBdr>
    </w:div>
    <w:div w:id="397097097">
      <w:bodyDiv w:val="1"/>
      <w:marLeft w:val="0"/>
      <w:marRight w:val="0"/>
      <w:marTop w:val="0"/>
      <w:marBottom w:val="0"/>
      <w:divBdr>
        <w:top w:val="none" w:sz="0" w:space="0" w:color="auto"/>
        <w:left w:val="none" w:sz="0" w:space="0" w:color="auto"/>
        <w:bottom w:val="none" w:sz="0" w:space="0" w:color="auto"/>
        <w:right w:val="none" w:sz="0" w:space="0" w:color="auto"/>
      </w:divBdr>
    </w:div>
    <w:div w:id="446700047">
      <w:bodyDiv w:val="1"/>
      <w:marLeft w:val="0"/>
      <w:marRight w:val="0"/>
      <w:marTop w:val="0"/>
      <w:marBottom w:val="0"/>
      <w:divBdr>
        <w:top w:val="none" w:sz="0" w:space="0" w:color="auto"/>
        <w:left w:val="none" w:sz="0" w:space="0" w:color="auto"/>
        <w:bottom w:val="none" w:sz="0" w:space="0" w:color="auto"/>
        <w:right w:val="none" w:sz="0" w:space="0" w:color="auto"/>
      </w:divBdr>
    </w:div>
    <w:div w:id="465394928">
      <w:bodyDiv w:val="1"/>
      <w:marLeft w:val="0"/>
      <w:marRight w:val="0"/>
      <w:marTop w:val="0"/>
      <w:marBottom w:val="0"/>
      <w:divBdr>
        <w:top w:val="none" w:sz="0" w:space="0" w:color="auto"/>
        <w:left w:val="none" w:sz="0" w:space="0" w:color="auto"/>
        <w:bottom w:val="none" w:sz="0" w:space="0" w:color="auto"/>
        <w:right w:val="none" w:sz="0" w:space="0" w:color="auto"/>
      </w:divBdr>
    </w:div>
    <w:div w:id="466625166">
      <w:bodyDiv w:val="1"/>
      <w:marLeft w:val="0"/>
      <w:marRight w:val="0"/>
      <w:marTop w:val="0"/>
      <w:marBottom w:val="0"/>
      <w:divBdr>
        <w:top w:val="none" w:sz="0" w:space="0" w:color="auto"/>
        <w:left w:val="none" w:sz="0" w:space="0" w:color="auto"/>
        <w:bottom w:val="none" w:sz="0" w:space="0" w:color="auto"/>
        <w:right w:val="none" w:sz="0" w:space="0" w:color="auto"/>
      </w:divBdr>
    </w:div>
    <w:div w:id="480773670">
      <w:bodyDiv w:val="1"/>
      <w:marLeft w:val="0"/>
      <w:marRight w:val="0"/>
      <w:marTop w:val="0"/>
      <w:marBottom w:val="0"/>
      <w:divBdr>
        <w:top w:val="none" w:sz="0" w:space="0" w:color="auto"/>
        <w:left w:val="none" w:sz="0" w:space="0" w:color="auto"/>
        <w:bottom w:val="none" w:sz="0" w:space="0" w:color="auto"/>
        <w:right w:val="none" w:sz="0" w:space="0" w:color="auto"/>
      </w:divBdr>
    </w:div>
    <w:div w:id="481774024">
      <w:bodyDiv w:val="1"/>
      <w:marLeft w:val="0"/>
      <w:marRight w:val="0"/>
      <w:marTop w:val="0"/>
      <w:marBottom w:val="0"/>
      <w:divBdr>
        <w:top w:val="none" w:sz="0" w:space="0" w:color="auto"/>
        <w:left w:val="none" w:sz="0" w:space="0" w:color="auto"/>
        <w:bottom w:val="none" w:sz="0" w:space="0" w:color="auto"/>
        <w:right w:val="none" w:sz="0" w:space="0" w:color="auto"/>
      </w:divBdr>
    </w:div>
    <w:div w:id="482308937">
      <w:bodyDiv w:val="1"/>
      <w:marLeft w:val="0"/>
      <w:marRight w:val="0"/>
      <w:marTop w:val="0"/>
      <w:marBottom w:val="0"/>
      <w:divBdr>
        <w:top w:val="none" w:sz="0" w:space="0" w:color="auto"/>
        <w:left w:val="none" w:sz="0" w:space="0" w:color="auto"/>
        <w:bottom w:val="none" w:sz="0" w:space="0" w:color="auto"/>
        <w:right w:val="none" w:sz="0" w:space="0" w:color="auto"/>
      </w:divBdr>
    </w:div>
    <w:div w:id="487596674">
      <w:bodyDiv w:val="1"/>
      <w:marLeft w:val="0"/>
      <w:marRight w:val="0"/>
      <w:marTop w:val="0"/>
      <w:marBottom w:val="0"/>
      <w:divBdr>
        <w:top w:val="none" w:sz="0" w:space="0" w:color="auto"/>
        <w:left w:val="none" w:sz="0" w:space="0" w:color="auto"/>
        <w:bottom w:val="none" w:sz="0" w:space="0" w:color="auto"/>
        <w:right w:val="none" w:sz="0" w:space="0" w:color="auto"/>
      </w:divBdr>
    </w:div>
    <w:div w:id="495657722">
      <w:bodyDiv w:val="1"/>
      <w:marLeft w:val="0"/>
      <w:marRight w:val="0"/>
      <w:marTop w:val="0"/>
      <w:marBottom w:val="0"/>
      <w:divBdr>
        <w:top w:val="none" w:sz="0" w:space="0" w:color="auto"/>
        <w:left w:val="none" w:sz="0" w:space="0" w:color="auto"/>
        <w:bottom w:val="none" w:sz="0" w:space="0" w:color="auto"/>
        <w:right w:val="none" w:sz="0" w:space="0" w:color="auto"/>
      </w:divBdr>
    </w:div>
    <w:div w:id="497312074">
      <w:bodyDiv w:val="1"/>
      <w:marLeft w:val="0"/>
      <w:marRight w:val="0"/>
      <w:marTop w:val="0"/>
      <w:marBottom w:val="0"/>
      <w:divBdr>
        <w:top w:val="none" w:sz="0" w:space="0" w:color="auto"/>
        <w:left w:val="none" w:sz="0" w:space="0" w:color="auto"/>
        <w:bottom w:val="none" w:sz="0" w:space="0" w:color="auto"/>
        <w:right w:val="none" w:sz="0" w:space="0" w:color="auto"/>
      </w:divBdr>
    </w:div>
    <w:div w:id="509491455">
      <w:bodyDiv w:val="1"/>
      <w:marLeft w:val="0"/>
      <w:marRight w:val="0"/>
      <w:marTop w:val="0"/>
      <w:marBottom w:val="0"/>
      <w:divBdr>
        <w:top w:val="none" w:sz="0" w:space="0" w:color="auto"/>
        <w:left w:val="none" w:sz="0" w:space="0" w:color="auto"/>
        <w:bottom w:val="none" w:sz="0" w:space="0" w:color="auto"/>
        <w:right w:val="none" w:sz="0" w:space="0" w:color="auto"/>
      </w:divBdr>
    </w:div>
    <w:div w:id="521743235">
      <w:bodyDiv w:val="1"/>
      <w:marLeft w:val="0"/>
      <w:marRight w:val="0"/>
      <w:marTop w:val="0"/>
      <w:marBottom w:val="0"/>
      <w:divBdr>
        <w:top w:val="none" w:sz="0" w:space="0" w:color="auto"/>
        <w:left w:val="none" w:sz="0" w:space="0" w:color="auto"/>
        <w:bottom w:val="none" w:sz="0" w:space="0" w:color="auto"/>
        <w:right w:val="none" w:sz="0" w:space="0" w:color="auto"/>
      </w:divBdr>
    </w:div>
    <w:div w:id="530337824">
      <w:bodyDiv w:val="1"/>
      <w:marLeft w:val="0"/>
      <w:marRight w:val="0"/>
      <w:marTop w:val="0"/>
      <w:marBottom w:val="0"/>
      <w:divBdr>
        <w:top w:val="none" w:sz="0" w:space="0" w:color="auto"/>
        <w:left w:val="none" w:sz="0" w:space="0" w:color="auto"/>
        <w:bottom w:val="none" w:sz="0" w:space="0" w:color="auto"/>
        <w:right w:val="none" w:sz="0" w:space="0" w:color="auto"/>
      </w:divBdr>
    </w:div>
    <w:div w:id="537740341">
      <w:bodyDiv w:val="1"/>
      <w:marLeft w:val="0"/>
      <w:marRight w:val="0"/>
      <w:marTop w:val="0"/>
      <w:marBottom w:val="0"/>
      <w:divBdr>
        <w:top w:val="none" w:sz="0" w:space="0" w:color="auto"/>
        <w:left w:val="none" w:sz="0" w:space="0" w:color="auto"/>
        <w:bottom w:val="none" w:sz="0" w:space="0" w:color="auto"/>
        <w:right w:val="none" w:sz="0" w:space="0" w:color="auto"/>
      </w:divBdr>
    </w:div>
    <w:div w:id="556936201">
      <w:bodyDiv w:val="1"/>
      <w:marLeft w:val="0"/>
      <w:marRight w:val="0"/>
      <w:marTop w:val="0"/>
      <w:marBottom w:val="0"/>
      <w:divBdr>
        <w:top w:val="none" w:sz="0" w:space="0" w:color="auto"/>
        <w:left w:val="none" w:sz="0" w:space="0" w:color="auto"/>
        <w:bottom w:val="none" w:sz="0" w:space="0" w:color="auto"/>
        <w:right w:val="none" w:sz="0" w:space="0" w:color="auto"/>
      </w:divBdr>
    </w:div>
    <w:div w:id="557596848">
      <w:bodyDiv w:val="1"/>
      <w:marLeft w:val="0"/>
      <w:marRight w:val="0"/>
      <w:marTop w:val="0"/>
      <w:marBottom w:val="0"/>
      <w:divBdr>
        <w:top w:val="none" w:sz="0" w:space="0" w:color="auto"/>
        <w:left w:val="none" w:sz="0" w:space="0" w:color="auto"/>
        <w:bottom w:val="none" w:sz="0" w:space="0" w:color="auto"/>
        <w:right w:val="none" w:sz="0" w:space="0" w:color="auto"/>
      </w:divBdr>
    </w:div>
    <w:div w:id="560605795">
      <w:bodyDiv w:val="1"/>
      <w:marLeft w:val="0"/>
      <w:marRight w:val="0"/>
      <w:marTop w:val="0"/>
      <w:marBottom w:val="0"/>
      <w:divBdr>
        <w:top w:val="none" w:sz="0" w:space="0" w:color="auto"/>
        <w:left w:val="none" w:sz="0" w:space="0" w:color="auto"/>
        <w:bottom w:val="none" w:sz="0" w:space="0" w:color="auto"/>
        <w:right w:val="none" w:sz="0" w:space="0" w:color="auto"/>
      </w:divBdr>
    </w:div>
    <w:div w:id="564150772">
      <w:bodyDiv w:val="1"/>
      <w:marLeft w:val="0"/>
      <w:marRight w:val="0"/>
      <w:marTop w:val="0"/>
      <w:marBottom w:val="0"/>
      <w:divBdr>
        <w:top w:val="none" w:sz="0" w:space="0" w:color="auto"/>
        <w:left w:val="none" w:sz="0" w:space="0" w:color="auto"/>
        <w:bottom w:val="none" w:sz="0" w:space="0" w:color="auto"/>
        <w:right w:val="none" w:sz="0" w:space="0" w:color="auto"/>
      </w:divBdr>
    </w:div>
    <w:div w:id="569272046">
      <w:bodyDiv w:val="1"/>
      <w:marLeft w:val="0"/>
      <w:marRight w:val="0"/>
      <w:marTop w:val="0"/>
      <w:marBottom w:val="0"/>
      <w:divBdr>
        <w:top w:val="none" w:sz="0" w:space="0" w:color="auto"/>
        <w:left w:val="none" w:sz="0" w:space="0" w:color="auto"/>
        <w:bottom w:val="none" w:sz="0" w:space="0" w:color="auto"/>
        <w:right w:val="none" w:sz="0" w:space="0" w:color="auto"/>
      </w:divBdr>
    </w:div>
    <w:div w:id="578370850">
      <w:bodyDiv w:val="1"/>
      <w:marLeft w:val="0"/>
      <w:marRight w:val="0"/>
      <w:marTop w:val="0"/>
      <w:marBottom w:val="0"/>
      <w:divBdr>
        <w:top w:val="none" w:sz="0" w:space="0" w:color="auto"/>
        <w:left w:val="none" w:sz="0" w:space="0" w:color="auto"/>
        <w:bottom w:val="none" w:sz="0" w:space="0" w:color="auto"/>
        <w:right w:val="none" w:sz="0" w:space="0" w:color="auto"/>
      </w:divBdr>
    </w:div>
    <w:div w:id="582951986">
      <w:bodyDiv w:val="1"/>
      <w:marLeft w:val="0"/>
      <w:marRight w:val="0"/>
      <w:marTop w:val="0"/>
      <w:marBottom w:val="0"/>
      <w:divBdr>
        <w:top w:val="none" w:sz="0" w:space="0" w:color="auto"/>
        <w:left w:val="none" w:sz="0" w:space="0" w:color="auto"/>
        <w:bottom w:val="none" w:sz="0" w:space="0" w:color="auto"/>
        <w:right w:val="none" w:sz="0" w:space="0" w:color="auto"/>
      </w:divBdr>
    </w:div>
    <w:div w:id="583074270">
      <w:bodyDiv w:val="1"/>
      <w:marLeft w:val="0"/>
      <w:marRight w:val="0"/>
      <w:marTop w:val="0"/>
      <w:marBottom w:val="0"/>
      <w:divBdr>
        <w:top w:val="none" w:sz="0" w:space="0" w:color="auto"/>
        <w:left w:val="none" w:sz="0" w:space="0" w:color="auto"/>
        <w:bottom w:val="none" w:sz="0" w:space="0" w:color="auto"/>
        <w:right w:val="none" w:sz="0" w:space="0" w:color="auto"/>
      </w:divBdr>
    </w:div>
    <w:div w:id="596449760">
      <w:bodyDiv w:val="1"/>
      <w:marLeft w:val="0"/>
      <w:marRight w:val="0"/>
      <w:marTop w:val="0"/>
      <w:marBottom w:val="0"/>
      <w:divBdr>
        <w:top w:val="none" w:sz="0" w:space="0" w:color="auto"/>
        <w:left w:val="none" w:sz="0" w:space="0" w:color="auto"/>
        <w:bottom w:val="none" w:sz="0" w:space="0" w:color="auto"/>
        <w:right w:val="none" w:sz="0" w:space="0" w:color="auto"/>
      </w:divBdr>
    </w:div>
    <w:div w:id="611790869">
      <w:bodyDiv w:val="1"/>
      <w:marLeft w:val="0"/>
      <w:marRight w:val="0"/>
      <w:marTop w:val="0"/>
      <w:marBottom w:val="0"/>
      <w:divBdr>
        <w:top w:val="none" w:sz="0" w:space="0" w:color="auto"/>
        <w:left w:val="none" w:sz="0" w:space="0" w:color="auto"/>
        <w:bottom w:val="none" w:sz="0" w:space="0" w:color="auto"/>
        <w:right w:val="none" w:sz="0" w:space="0" w:color="auto"/>
      </w:divBdr>
    </w:div>
    <w:div w:id="638925516">
      <w:bodyDiv w:val="1"/>
      <w:marLeft w:val="0"/>
      <w:marRight w:val="0"/>
      <w:marTop w:val="0"/>
      <w:marBottom w:val="0"/>
      <w:divBdr>
        <w:top w:val="none" w:sz="0" w:space="0" w:color="auto"/>
        <w:left w:val="none" w:sz="0" w:space="0" w:color="auto"/>
        <w:bottom w:val="none" w:sz="0" w:space="0" w:color="auto"/>
        <w:right w:val="none" w:sz="0" w:space="0" w:color="auto"/>
      </w:divBdr>
    </w:div>
    <w:div w:id="640693868">
      <w:bodyDiv w:val="1"/>
      <w:marLeft w:val="0"/>
      <w:marRight w:val="0"/>
      <w:marTop w:val="0"/>
      <w:marBottom w:val="0"/>
      <w:divBdr>
        <w:top w:val="none" w:sz="0" w:space="0" w:color="auto"/>
        <w:left w:val="none" w:sz="0" w:space="0" w:color="auto"/>
        <w:bottom w:val="none" w:sz="0" w:space="0" w:color="auto"/>
        <w:right w:val="none" w:sz="0" w:space="0" w:color="auto"/>
      </w:divBdr>
    </w:div>
    <w:div w:id="686172759">
      <w:bodyDiv w:val="1"/>
      <w:marLeft w:val="0"/>
      <w:marRight w:val="0"/>
      <w:marTop w:val="0"/>
      <w:marBottom w:val="0"/>
      <w:divBdr>
        <w:top w:val="none" w:sz="0" w:space="0" w:color="auto"/>
        <w:left w:val="none" w:sz="0" w:space="0" w:color="auto"/>
        <w:bottom w:val="none" w:sz="0" w:space="0" w:color="auto"/>
        <w:right w:val="none" w:sz="0" w:space="0" w:color="auto"/>
      </w:divBdr>
    </w:div>
    <w:div w:id="689575038">
      <w:bodyDiv w:val="1"/>
      <w:marLeft w:val="0"/>
      <w:marRight w:val="0"/>
      <w:marTop w:val="0"/>
      <w:marBottom w:val="0"/>
      <w:divBdr>
        <w:top w:val="none" w:sz="0" w:space="0" w:color="auto"/>
        <w:left w:val="none" w:sz="0" w:space="0" w:color="auto"/>
        <w:bottom w:val="none" w:sz="0" w:space="0" w:color="auto"/>
        <w:right w:val="none" w:sz="0" w:space="0" w:color="auto"/>
      </w:divBdr>
    </w:div>
    <w:div w:id="699166444">
      <w:bodyDiv w:val="1"/>
      <w:marLeft w:val="0"/>
      <w:marRight w:val="0"/>
      <w:marTop w:val="0"/>
      <w:marBottom w:val="0"/>
      <w:divBdr>
        <w:top w:val="none" w:sz="0" w:space="0" w:color="auto"/>
        <w:left w:val="none" w:sz="0" w:space="0" w:color="auto"/>
        <w:bottom w:val="none" w:sz="0" w:space="0" w:color="auto"/>
        <w:right w:val="none" w:sz="0" w:space="0" w:color="auto"/>
      </w:divBdr>
    </w:div>
    <w:div w:id="707343020">
      <w:bodyDiv w:val="1"/>
      <w:marLeft w:val="0"/>
      <w:marRight w:val="0"/>
      <w:marTop w:val="0"/>
      <w:marBottom w:val="0"/>
      <w:divBdr>
        <w:top w:val="none" w:sz="0" w:space="0" w:color="auto"/>
        <w:left w:val="none" w:sz="0" w:space="0" w:color="auto"/>
        <w:bottom w:val="none" w:sz="0" w:space="0" w:color="auto"/>
        <w:right w:val="none" w:sz="0" w:space="0" w:color="auto"/>
      </w:divBdr>
    </w:div>
    <w:div w:id="739913665">
      <w:bodyDiv w:val="1"/>
      <w:marLeft w:val="0"/>
      <w:marRight w:val="0"/>
      <w:marTop w:val="0"/>
      <w:marBottom w:val="0"/>
      <w:divBdr>
        <w:top w:val="none" w:sz="0" w:space="0" w:color="auto"/>
        <w:left w:val="none" w:sz="0" w:space="0" w:color="auto"/>
        <w:bottom w:val="none" w:sz="0" w:space="0" w:color="auto"/>
        <w:right w:val="none" w:sz="0" w:space="0" w:color="auto"/>
      </w:divBdr>
    </w:div>
    <w:div w:id="745498972">
      <w:bodyDiv w:val="1"/>
      <w:marLeft w:val="0"/>
      <w:marRight w:val="0"/>
      <w:marTop w:val="0"/>
      <w:marBottom w:val="0"/>
      <w:divBdr>
        <w:top w:val="none" w:sz="0" w:space="0" w:color="auto"/>
        <w:left w:val="none" w:sz="0" w:space="0" w:color="auto"/>
        <w:bottom w:val="none" w:sz="0" w:space="0" w:color="auto"/>
        <w:right w:val="none" w:sz="0" w:space="0" w:color="auto"/>
      </w:divBdr>
    </w:div>
    <w:div w:id="764544663">
      <w:bodyDiv w:val="1"/>
      <w:marLeft w:val="0"/>
      <w:marRight w:val="0"/>
      <w:marTop w:val="0"/>
      <w:marBottom w:val="0"/>
      <w:divBdr>
        <w:top w:val="none" w:sz="0" w:space="0" w:color="auto"/>
        <w:left w:val="none" w:sz="0" w:space="0" w:color="auto"/>
        <w:bottom w:val="none" w:sz="0" w:space="0" w:color="auto"/>
        <w:right w:val="none" w:sz="0" w:space="0" w:color="auto"/>
      </w:divBdr>
    </w:div>
    <w:div w:id="768549967">
      <w:bodyDiv w:val="1"/>
      <w:marLeft w:val="0"/>
      <w:marRight w:val="0"/>
      <w:marTop w:val="0"/>
      <w:marBottom w:val="0"/>
      <w:divBdr>
        <w:top w:val="none" w:sz="0" w:space="0" w:color="auto"/>
        <w:left w:val="none" w:sz="0" w:space="0" w:color="auto"/>
        <w:bottom w:val="none" w:sz="0" w:space="0" w:color="auto"/>
        <w:right w:val="none" w:sz="0" w:space="0" w:color="auto"/>
      </w:divBdr>
    </w:div>
    <w:div w:id="812480453">
      <w:bodyDiv w:val="1"/>
      <w:marLeft w:val="0"/>
      <w:marRight w:val="0"/>
      <w:marTop w:val="0"/>
      <w:marBottom w:val="0"/>
      <w:divBdr>
        <w:top w:val="none" w:sz="0" w:space="0" w:color="auto"/>
        <w:left w:val="none" w:sz="0" w:space="0" w:color="auto"/>
        <w:bottom w:val="none" w:sz="0" w:space="0" w:color="auto"/>
        <w:right w:val="none" w:sz="0" w:space="0" w:color="auto"/>
      </w:divBdr>
    </w:div>
    <w:div w:id="826558552">
      <w:bodyDiv w:val="1"/>
      <w:marLeft w:val="0"/>
      <w:marRight w:val="0"/>
      <w:marTop w:val="0"/>
      <w:marBottom w:val="0"/>
      <w:divBdr>
        <w:top w:val="none" w:sz="0" w:space="0" w:color="auto"/>
        <w:left w:val="none" w:sz="0" w:space="0" w:color="auto"/>
        <w:bottom w:val="none" w:sz="0" w:space="0" w:color="auto"/>
        <w:right w:val="none" w:sz="0" w:space="0" w:color="auto"/>
      </w:divBdr>
    </w:div>
    <w:div w:id="828327136">
      <w:bodyDiv w:val="1"/>
      <w:marLeft w:val="0"/>
      <w:marRight w:val="0"/>
      <w:marTop w:val="0"/>
      <w:marBottom w:val="0"/>
      <w:divBdr>
        <w:top w:val="none" w:sz="0" w:space="0" w:color="auto"/>
        <w:left w:val="none" w:sz="0" w:space="0" w:color="auto"/>
        <w:bottom w:val="none" w:sz="0" w:space="0" w:color="auto"/>
        <w:right w:val="none" w:sz="0" w:space="0" w:color="auto"/>
      </w:divBdr>
    </w:div>
    <w:div w:id="839349664">
      <w:bodyDiv w:val="1"/>
      <w:marLeft w:val="0"/>
      <w:marRight w:val="0"/>
      <w:marTop w:val="0"/>
      <w:marBottom w:val="0"/>
      <w:divBdr>
        <w:top w:val="none" w:sz="0" w:space="0" w:color="auto"/>
        <w:left w:val="none" w:sz="0" w:space="0" w:color="auto"/>
        <w:bottom w:val="none" w:sz="0" w:space="0" w:color="auto"/>
        <w:right w:val="none" w:sz="0" w:space="0" w:color="auto"/>
      </w:divBdr>
    </w:div>
    <w:div w:id="844779899">
      <w:bodyDiv w:val="1"/>
      <w:marLeft w:val="0"/>
      <w:marRight w:val="0"/>
      <w:marTop w:val="0"/>
      <w:marBottom w:val="0"/>
      <w:divBdr>
        <w:top w:val="none" w:sz="0" w:space="0" w:color="auto"/>
        <w:left w:val="none" w:sz="0" w:space="0" w:color="auto"/>
        <w:bottom w:val="none" w:sz="0" w:space="0" w:color="auto"/>
        <w:right w:val="none" w:sz="0" w:space="0" w:color="auto"/>
      </w:divBdr>
    </w:div>
    <w:div w:id="844982119">
      <w:bodyDiv w:val="1"/>
      <w:marLeft w:val="0"/>
      <w:marRight w:val="0"/>
      <w:marTop w:val="0"/>
      <w:marBottom w:val="0"/>
      <w:divBdr>
        <w:top w:val="none" w:sz="0" w:space="0" w:color="auto"/>
        <w:left w:val="none" w:sz="0" w:space="0" w:color="auto"/>
        <w:bottom w:val="none" w:sz="0" w:space="0" w:color="auto"/>
        <w:right w:val="none" w:sz="0" w:space="0" w:color="auto"/>
      </w:divBdr>
    </w:div>
    <w:div w:id="845048626">
      <w:bodyDiv w:val="1"/>
      <w:marLeft w:val="0"/>
      <w:marRight w:val="0"/>
      <w:marTop w:val="0"/>
      <w:marBottom w:val="0"/>
      <w:divBdr>
        <w:top w:val="none" w:sz="0" w:space="0" w:color="auto"/>
        <w:left w:val="none" w:sz="0" w:space="0" w:color="auto"/>
        <w:bottom w:val="none" w:sz="0" w:space="0" w:color="auto"/>
        <w:right w:val="none" w:sz="0" w:space="0" w:color="auto"/>
      </w:divBdr>
    </w:div>
    <w:div w:id="882599848">
      <w:bodyDiv w:val="1"/>
      <w:marLeft w:val="0"/>
      <w:marRight w:val="0"/>
      <w:marTop w:val="0"/>
      <w:marBottom w:val="0"/>
      <w:divBdr>
        <w:top w:val="none" w:sz="0" w:space="0" w:color="auto"/>
        <w:left w:val="none" w:sz="0" w:space="0" w:color="auto"/>
        <w:bottom w:val="none" w:sz="0" w:space="0" w:color="auto"/>
        <w:right w:val="none" w:sz="0" w:space="0" w:color="auto"/>
      </w:divBdr>
    </w:div>
    <w:div w:id="885026463">
      <w:bodyDiv w:val="1"/>
      <w:marLeft w:val="0"/>
      <w:marRight w:val="0"/>
      <w:marTop w:val="0"/>
      <w:marBottom w:val="0"/>
      <w:divBdr>
        <w:top w:val="none" w:sz="0" w:space="0" w:color="auto"/>
        <w:left w:val="none" w:sz="0" w:space="0" w:color="auto"/>
        <w:bottom w:val="none" w:sz="0" w:space="0" w:color="auto"/>
        <w:right w:val="none" w:sz="0" w:space="0" w:color="auto"/>
      </w:divBdr>
    </w:div>
    <w:div w:id="906576278">
      <w:bodyDiv w:val="1"/>
      <w:marLeft w:val="0"/>
      <w:marRight w:val="0"/>
      <w:marTop w:val="0"/>
      <w:marBottom w:val="0"/>
      <w:divBdr>
        <w:top w:val="none" w:sz="0" w:space="0" w:color="auto"/>
        <w:left w:val="none" w:sz="0" w:space="0" w:color="auto"/>
        <w:bottom w:val="none" w:sz="0" w:space="0" w:color="auto"/>
        <w:right w:val="none" w:sz="0" w:space="0" w:color="auto"/>
      </w:divBdr>
    </w:div>
    <w:div w:id="932250868">
      <w:bodyDiv w:val="1"/>
      <w:marLeft w:val="0"/>
      <w:marRight w:val="0"/>
      <w:marTop w:val="0"/>
      <w:marBottom w:val="0"/>
      <w:divBdr>
        <w:top w:val="none" w:sz="0" w:space="0" w:color="auto"/>
        <w:left w:val="none" w:sz="0" w:space="0" w:color="auto"/>
        <w:bottom w:val="none" w:sz="0" w:space="0" w:color="auto"/>
        <w:right w:val="none" w:sz="0" w:space="0" w:color="auto"/>
      </w:divBdr>
    </w:div>
    <w:div w:id="940260461">
      <w:bodyDiv w:val="1"/>
      <w:marLeft w:val="0"/>
      <w:marRight w:val="0"/>
      <w:marTop w:val="0"/>
      <w:marBottom w:val="0"/>
      <w:divBdr>
        <w:top w:val="none" w:sz="0" w:space="0" w:color="auto"/>
        <w:left w:val="none" w:sz="0" w:space="0" w:color="auto"/>
        <w:bottom w:val="none" w:sz="0" w:space="0" w:color="auto"/>
        <w:right w:val="none" w:sz="0" w:space="0" w:color="auto"/>
      </w:divBdr>
    </w:div>
    <w:div w:id="958923196">
      <w:bodyDiv w:val="1"/>
      <w:marLeft w:val="0"/>
      <w:marRight w:val="0"/>
      <w:marTop w:val="0"/>
      <w:marBottom w:val="0"/>
      <w:divBdr>
        <w:top w:val="none" w:sz="0" w:space="0" w:color="auto"/>
        <w:left w:val="none" w:sz="0" w:space="0" w:color="auto"/>
        <w:bottom w:val="none" w:sz="0" w:space="0" w:color="auto"/>
        <w:right w:val="none" w:sz="0" w:space="0" w:color="auto"/>
      </w:divBdr>
    </w:div>
    <w:div w:id="961113008">
      <w:bodyDiv w:val="1"/>
      <w:marLeft w:val="0"/>
      <w:marRight w:val="0"/>
      <w:marTop w:val="0"/>
      <w:marBottom w:val="0"/>
      <w:divBdr>
        <w:top w:val="none" w:sz="0" w:space="0" w:color="auto"/>
        <w:left w:val="none" w:sz="0" w:space="0" w:color="auto"/>
        <w:bottom w:val="none" w:sz="0" w:space="0" w:color="auto"/>
        <w:right w:val="none" w:sz="0" w:space="0" w:color="auto"/>
      </w:divBdr>
    </w:div>
    <w:div w:id="962539348">
      <w:bodyDiv w:val="1"/>
      <w:marLeft w:val="0"/>
      <w:marRight w:val="0"/>
      <w:marTop w:val="0"/>
      <w:marBottom w:val="0"/>
      <w:divBdr>
        <w:top w:val="none" w:sz="0" w:space="0" w:color="auto"/>
        <w:left w:val="none" w:sz="0" w:space="0" w:color="auto"/>
        <w:bottom w:val="none" w:sz="0" w:space="0" w:color="auto"/>
        <w:right w:val="none" w:sz="0" w:space="0" w:color="auto"/>
      </w:divBdr>
    </w:div>
    <w:div w:id="974144393">
      <w:bodyDiv w:val="1"/>
      <w:marLeft w:val="0"/>
      <w:marRight w:val="0"/>
      <w:marTop w:val="0"/>
      <w:marBottom w:val="0"/>
      <w:divBdr>
        <w:top w:val="none" w:sz="0" w:space="0" w:color="auto"/>
        <w:left w:val="none" w:sz="0" w:space="0" w:color="auto"/>
        <w:bottom w:val="none" w:sz="0" w:space="0" w:color="auto"/>
        <w:right w:val="none" w:sz="0" w:space="0" w:color="auto"/>
      </w:divBdr>
    </w:div>
    <w:div w:id="991177073">
      <w:bodyDiv w:val="1"/>
      <w:marLeft w:val="0"/>
      <w:marRight w:val="0"/>
      <w:marTop w:val="0"/>
      <w:marBottom w:val="0"/>
      <w:divBdr>
        <w:top w:val="none" w:sz="0" w:space="0" w:color="auto"/>
        <w:left w:val="none" w:sz="0" w:space="0" w:color="auto"/>
        <w:bottom w:val="none" w:sz="0" w:space="0" w:color="auto"/>
        <w:right w:val="none" w:sz="0" w:space="0" w:color="auto"/>
      </w:divBdr>
    </w:div>
    <w:div w:id="1005329447">
      <w:bodyDiv w:val="1"/>
      <w:marLeft w:val="0"/>
      <w:marRight w:val="0"/>
      <w:marTop w:val="0"/>
      <w:marBottom w:val="0"/>
      <w:divBdr>
        <w:top w:val="none" w:sz="0" w:space="0" w:color="auto"/>
        <w:left w:val="none" w:sz="0" w:space="0" w:color="auto"/>
        <w:bottom w:val="none" w:sz="0" w:space="0" w:color="auto"/>
        <w:right w:val="none" w:sz="0" w:space="0" w:color="auto"/>
      </w:divBdr>
    </w:div>
    <w:div w:id="1013923624">
      <w:bodyDiv w:val="1"/>
      <w:marLeft w:val="0"/>
      <w:marRight w:val="0"/>
      <w:marTop w:val="0"/>
      <w:marBottom w:val="0"/>
      <w:divBdr>
        <w:top w:val="none" w:sz="0" w:space="0" w:color="auto"/>
        <w:left w:val="none" w:sz="0" w:space="0" w:color="auto"/>
        <w:bottom w:val="none" w:sz="0" w:space="0" w:color="auto"/>
        <w:right w:val="none" w:sz="0" w:space="0" w:color="auto"/>
      </w:divBdr>
    </w:div>
    <w:div w:id="1017200360">
      <w:bodyDiv w:val="1"/>
      <w:marLeft w:val="0"/>
      <w:marRight w:val="0"/>
      <w:marTop w:val="0"/>
      <w:marBottom w:val="0"/>
      <w:divBdr>
        <w:top w:val="none" w:sz="0" w:space="0" w:color="auto"/>
        <w:left w:val="none" w:sz="0" w:space="0" w:color="auto"/>
        <w:bottom w:val="none" w:sz="0" w:space="0" w:color="auto"/>
        <w:right w:val="none" w:sz="0" w:space="0" w:color="auto"/>
      </w:divBdr>
    </w:div>
    <w:div w:id="1021778571">
      <w:bodyDiv w:val="1"/>
      <w:marLeft w:val="0"/>
      <w:marRight w:val="0"/>
      <w:marTop w:val="0"/>
      <w:marBottom w:val="0"/>
      <w:divBdr>
        <w:top w:val="none" w:sz="0" w:space="0" w:color="auto"/>
        <w:left w:val="none" w:sz="0" w:space="0" w:color="auto"/>
        <w:bottom w:val="none" w:sz="0" w:space="0" w:color="auto"/>
        <w:right w:val="none" w:sz="0" w:space="0" w:color="auto"/>
      </w:divBdr>
    </w:div>
    <w:div w:id="1025443631">
      <w:bodyDiv w:val="1"/>
      <w:marLeft w:val="0"/>
      <w:marRight w:val="0"/>
      <w:marTop w:val="0"/>
      <w:marBottom w:val="0"/>
      <w:divBdr>
        <w:top w:val="none" w:sz="0" w:space="0" w:color="auto"/>
        <w:left w:val="none" w:sz="0" w:space="0" w:color="auto"/>
        <w:bottom w:val="none" w:sz="0" w:space="0" w:color="auto"/>
        <w:right w:val="none" w:sz="0" w:space="0" w:color="auto"/>
      </w:divBdr>
    </w:div>
    <w:div w:id="1033192890">
      <w:bodyDiv w:val="1"/>
      <w:marLeft w:val="0"/>
      <w:marRight w:val="0"/>
      <w:marTop w:val="0"/>
      <w:marBottom w:val="0"/>
      <w:divBdr>
        <w:top w:val="none" w:sz="0" w:space="0" w:color="auto"/>
        <w:left w:val="none" w:sz="0" w:space="0" w:color="auto"/>
        <w:bottom w:val="none" w:sz="0" w:space="0" w:color="auto"/>
        <w:right w:val="none" w:sz="0" w:space="0" w:color="auto"/>
      </w:divBdr>
    </w:div>
    <w:div w:id="1036781119">
      <w:bodyDiv w:val="1"/>
      <w:marLeft w:val="0"/>
      <w:marRight w:val="0"/>
      <w:marTop w:val="0"/>
      <w:marBottom w:val="0"/>
      <w:divBdr>
        <w:top w:val="none" w:sz="0" w:space="0" w:color="auto"/>
        <w:left w:val="none" w:sz="0" w:space="0" w:color="auto"/>
        <w:bottom w:val="none" w:sz="0" w:space="0" w:color="auto"/>
        <w:right w:val="none" w:sz="0" w:space="0" w:color="auto"/>
      </w:divBdr>
    </w:div>
    <w:div w:id="1038581367">
      <w:bodyDiv w:val="1"/>
      <w:marLeft w:val="0"/>
      <w:marRight w:val="0"/>
      <w:marTop w:val="0"/>
      <w:marBottom w:val="0"/>
      <w:divBdr>
        <w:top w:val="none" w:sz="0" w:space="0" w:color="auto"/>
        <w:left w:val="none" w:sz="0" w:space="0" w:color="auto"/>
        <w:bottom w:val="none" w:sz="0" w:space="0" w:color="auto"/>
        <w:right w:val="none" w:sz="0" w:space="0" w:color="auto"/>
      </w:divBdr>
    </w:div>
    <w:div w:id="1042830370">
      <w:bodyDiv w:val="1"/>
      <w:marLeft w:val="0"/>
      <w:marRight w:val="0"/>
      <w:marTop w:val="0"/>
      <w:marBottom w:val="0"/>
      <w:divBdr>
        <w:top w:val="none" w:sz="0" w:space="0" w:color="auto"/>
        <w:left w:val="none" w:sz="0" w:space="0" w:color="auto"/>
        <w:bottom w:val="none" w:sz="0" w:space="0" w:color="auto"/>
        <w:right w:val="none" w:sz="0" w:space="0" w:color="auto"/>
      </w:divBdr>
    </w:div>
    <w:div w:id="1047921511">
      <w:bodyDiv w:val="1"/>
      <w:marLeft w:val="0"/>
      <w:marRight w:val="0"/>
      <w:marTop w:val="0"/>
      <w:marBottom w:val="0"/>
      <w:divBdr>
        <w:top w:val="none" w:sz="0" w:space="0" w:color="auto"/>
        <w:left w:val="none" w:sz="0" w:space="0" w:color="auto"/>
        <w:bottom w:val="none" w:sz="0" w:space="0" w:color="auto"/>
        <w:right w:val="none" w:sz="0" w:space="0" w:color="auto"/>
      </w:divBdr>
    </w:div>
    <w:div w:id="1049261606">
      <w:bodyDiv w:val="1"/>
      <w:marLeft w:val="0"/>
      <w:marRight w:val="0"/>
      <w:marTop w:val="0"/>
      <w:marBottom w:val="0"/>
      <w:divBdr>
        <w:top w:val="none" w:sz="0" w:space="0" w:color="auto"/>
        <w:left w:val="none" w:sz="0" w:space="0" w:color="auto"/>
        <w:bottom w:val="none" w:sz="0" w:space="0" w:color="auto"/>
        <w:right w:val="none" w:sz="0" w:space="0" w:color="auto"/>
      </w:divBdr>
    </w:div>
    <w:div w:id="1049841329">
      <w:bodyDiv w:val="1"/>
      <w:marLeft w:val="0"/>
      <w:marRight w:val="0"/>
      <w:marTop w:val="0"/>
      <w:marBottom w:val="0"/>
      <w:divBdr>
        <w:top w:val="none" w:sz="0" w:space="0" w:color="auto"/>
        <w:left w:val="none" w:sz="0" w:space="0" w:color="auto"/>
        <w:bottom w:val="none" w:sz="0" w:space="0" w:color="auto"/>
        <w:right w:val="none" w:sz="0" w:space="0" w:color="auto"/>
      </w:divBdr>
    </w:div>
    <w:div w:id="1052391605">
      <w:bodyDiv w:val="1"/>
      <w:marLeft w:val="0"/>
      <w:marRight w:val="0"/>
      <w:marTop w:val="0"/>
      <w:marBottom w:val="0"/>
      <w:divBdr>
        <w:top w:val="none" w:sz="0" w:space="0" w:color="auto"/>
        <w:left w:val="none" w:sz="0" w:space="0" w:color="auto"/>
        <w:bottom w:val="none" w:sz="0" w:space="0" w:color="auto"/>
        <w:right w:val="none" w:sz="0" w:space="0" w:color="auto"/>
      </w:divBdr>
    </w:div>
    <w:div w:id="1067337502">
      <w:bodyDiv w:val="1"/>
      <w:marLeft w:val="0"/>
      <w:marRight w:val="0"/>
      <w:marTop w:val="0"/>
      <w:marBottom w:val="0"/>
      <w:divBdr>
        <w:top w:val="none" w:sz="0" w:space="0" w:color="auto"/>
        <w:left w:val="none" w:sz="0" w:space="0" w:color="auto"/>
        <w:bottom w:val="none" w:sz="0" w:space="0" w:color="auto"/>
        <w:right w:val="none" w:sz="0" w:space="0" w:color="auto"/>
      </w:divBdr>
    </w:div>
    <w:div w:id="1105081284">
      <w:bodyDiv w:val="1"/>
      <w:marLeft w:val="0"/>
      <w:marRight w:val="0"/>
      <w:marTop w:val="0"/>
      <w:marBottom w:val="0"/>
      <w:divBdr>
        <w:top w:val="none" w:sz="0" w:space="0" w:color="auto"/>
        <w:left w:val="none" w:sz="0" w:space="0" w:color="auto"/>
        <w:bottom w:val="none" w:sz="0" w:space="0" w:color="auto"/>
        <w:right w:val="none" w:sz="0" w:space="0" w:color="auto"/>
      </w:divBdr>
    </w:div>
    <w:div w:id="1126045167">
      <w:bodyDiv w:val="1"/>
      <w:marLeft w:val="0"/>
      <w:marRight w:val="0"/>
      <w:marTop w:val="0"/>
      <w:marBottom w:val="0"/>
      <w:divBdr>
        <w:top w:val="none" w:sz="0" w:space="0" w:color="auto"/>
        <w:left w:val="none" w:sz="0" w:space="0" w:color="auto"/>
        <w:bottom w:val="none" w:sz="0" w:space="0" w:color="auto"/>
        <w:right w:val="none" w:sz="0" w:space="0" w:color="auto"/>
      </w:divBdr>
    </w:div>
    <w:div w:id="1132135313">
      <w:bodyDiv w:val="1"/>
      <w:marLeft w:val="0"/>
      <w:marRight w:val="0"/>
      <w:marTop w:val="0"/>
      <w:marBottom w:val="0"/>
      <w:divBdr>
        <w:top w:val="none" w:sz="0" w:space="0" w:color="auto"/>
        <w:left w:val="none" w:sz="0" w:space="0" w:color="auto"/>
        <w:bottom w:val="none" w:sz="0" w:space="0" w:color="auto"/>
        <w:right w:val="none" w:sz="0" w:space="0" w:color="auto"/>
      </w:divBdr>
    </w:div>
    <w:div w:id="1141534878">
      <w:bodyDiv w:val="1"/>
      <w:marLeft w:val="0"/>
      <w:marRight w:val="0"/>
      <w:marTop w:val="0"/>
      <w:marBottom w:val="0"/>
      <w:divBdr>
        <w:top w:val="none" w:sz="0" w:space="0" w:color="auto"/>
        <w:left w:val="none" w:sz="0" w:space="0" w:color="auto"/>
        <w:bottom w:val="none" w:sz="0" w:space="0" w:color="auto"/>
        <w:right w:val="none" w:sz="0" w:space="0" w:color="auto"/>
      </w:divBdr>
    </w:div>
    <w:div w:id="1142700956">
      <w:bodyDiv w:val="1"/>
      <w:marLeft w:val="0"/>
      <w:marRight w:val="0"/>
      <w:marTop w:val="0"/>
      <w:marBottom w:val="0"/>
      <w:divBdr>
        <w:top w:val="none" w:sz="0" w:space="0" w:color="auto"/>
        <w:left w:val="none" w:sz="0" w:space="0" w:color="auto"/>
        <w:bottom w:val="none" w:sz="0" w:space="0" w:color="auto"/>
        <w:right w:val="none" w:sz="0" w:space="0" w:color="auto"/>
      </w:divBdr>
    </w:div>
    <w:div w:id="1165510222">
      <w:bodyDiv w:val="1"/>
      <w:marLeft w:val="0"/>
      <w:marRight w:val="0"/>
      <w:marTop w:val="0"/>
      <w:marBottom w:val="0"/>
      <w:divBdr>
        <w:top w:val="none" w:sz="0" w:space="0" w:color="auto"/>
        <w:left w:val="none" w:sz="0" w:space="0" w:color="auto"/>
        <w:bottom w:val="none" w:sz="0" w:space="0" w:color="auto"/>
        <w:right w:val="none" w:sz="0" w:space="0" w:color="auto"/>
      </w:divBdr>
    </w:div>
    <w:div w:id="1193567869">
      <w:bodyDiv w:val="1"/>
      <w:marLeft w:val="0"/>
      <w:marRight w:val="0"/>
      <w:marTop w:val="0"/>
      <w:marBottom w:val="0"/>
      <w:divBdr>
        <w:top w:val="none" w:sz="0" w:space="0" w:color="auto"/>
        <w:left w:val="none" w:sz="0" w:space="0" w:color="auto"/>
        <w:bottom w:val="none" w:sz="0" w:space="0" w:color="auto"/>
        <w:right w:val="none" w:sz="0" w:space="0" w:color="auto"/>
      </w:divBdr>
    </w:div>
    <w:div w:id="1195192959">
      <w:bodyDiv w:val="1"/>
      <w:marLeft w:val="0"/>
      <w:marRight w:val="0"/>
      <w:marTop w:val="0"/>
      <w:marBottom w:val="0"/>
      <w:divBdr>
        <w:top w:val="none" w:sz="0" w:space="0" w:color="auto"/>
        <w:left w:val="none" w:sz="0" w:space="0" w:color="auto"/>
        <w:bottom w:val="none" w:sz="0" w:space="0" w:color="auto"/>
        <w:right w:val="none" w:sz="0" w:space="0" w:color="auto"/>
      </w:divBdr>
    </w:div>
    <w:div w:id="1204170539">
      <w:bodyDiv w:val="1"/>
      <w:marLeft w:val="0"/>
      <w:marRight w:val="0"/>
      <w:marTop w:val="0"/>
      <w:marBottom w:val="0"/>
      <w:divBdr>
        <w:top w:val="none" w:sz="0" w:space="0" w:color="auto"/>
        <w:left w:val="none" w:sz="0" w:space="0" w:color="auto"/>
        <w:bottom w:val="none" w:sz="0" w:space="0" w:color="auto"/>
        <w:right w:val="none" w:sz="0" w:space="0" w:color="auto"/>
      </w:divBdr>
    </w:div>
    <w:div w:id="1208180826">
      <w:bodyDiv w:val="1"/>
      <w:marLeft w:val="0"/>
      <w:marRight w:val="0"/>
      <w:marTop w:val="0"/>
      <w:marBottom w:val="0"/>
      <w:divBdr>
        <w:top w:val="none" w:sz="0" w:space="0" w:color="auto"/>
        <w:left w:val="none" w:sz="0" w:space="0" w:color="auto"/>
        <w:bottom w:val="none" w:sz="0" w:space="0" w:color="auto"/>
        <w:right w:val="none" w:sz="0" w:space="0" w:color="auto"/>
      </w:divBdr>
    </w:div>
    <w:div w:id="1217085283">
      <w:bodyDiv w:val="1"/>
      <w:marLeft w:val="0"/>
      <w:marRight w:val="0"/>
      <w:marTop w:val="0"/>
      <w:marBottom w:val="0"/>
      <w:divBdr>
        <w:top w:val="none" w:sz="0" w:space="0" w:color="auto"/>
        <w:left w:val="none" w:sz="0" w:space="0" w:color="auto"/>
        <w:bottom w:val="none" w:sz="0" w:space="0" w:color="auto"/>
        <w:right w:val="none" w:sz="0" w:space="0" w:color="auto"/>
      </w:divBdr>
    </w:div>
    <w:div w:id="1218126971">
      <w:bodyDiv w:val="1"/>
      <w:marLeft w:val="0"/>
      <w:marRight w:val="0"/>
      <w:marTop w:val="0"/>
      <w:marBottom w:val="0"/>
      <w:divBdr>
        <w:top w:val="none" w:sz="0" w:space="0" w:color="auto"/>
        <w:left w:val="none" w:sz="0" w:space="0" w:color="auto"/>
        <w:bottom w:val="none" w:sz="0" w:space="0" w:color="auto"/>
        <w:right w:val="none" w:sz="0" w:space="0" w:color="auto"/>
      </w:divBdr>
    </w:div>
    <w:div w:id="1221987537">
      <w:bodyDiv w:val="1"/>
      <w:marLeft w:val="0"/>
      <w:marRight w:val="0"/>
      <w:marTop w:val="0"/>
      <w:marBottom w:val="0"/>
      <w:divBdr>
        <w:top w:val="none" w:sz="0" w:space="0" w:color="auto"/>
        <w:left w:val="none" w:sz="0" w:space="0" w:color="auto"/>
        <w:bottom w:val="none" w:sz="0" w:space="0" w:color="auto"/>
        <w:right w:val="none" w:sz="0" w:space="0" w:color="auto"/>
      </w:divBdr>
    </w:div>
    <w:div w:id="1222138679">
      <w:bodyDiv w:val="1"/>
      <w:marLeft w:val="0"/>
      <w:marRight w:val="0"/>
      <w:marTop w:val="0"/>
      <w:marBottom w:val="0"/>
      <w:divBdr>
        <w:top w:val="none" w:sz="0" w:space="0" w:color="auto"/>
        <w:left w:val="none" w:sz="0" w:space="0" w:color="auto"/>
        <w:bottom w:val="none" w:sz="0" w:space="0" w:color="auto"/>
        <w:right w:val="none" w:sz="0" w:space="0" w:color="auto"/>
      </w:divBdr>
    </w:div>
    <w:div w:id="1222671062">
      <w:bodyDiv w:val="1"/>
      <w:marLeft w:val="0"/>
      <w:marRight w:val="0"/>
      <w:marTop w:val="0"/>
      <w:marBottom w:val="0"/>
      <w:divBdr>
        <w:top w:val="none" w:sz="0" w:space="0" w:color="auto"/>
        <w:left w:val="none" w:sz="0" w:space="0" w:color="auto"/>
        <w:bottom w:val="none" w:sz="0" w:space="0" w:color="auto"/>
        <w:right w:val="none" w:sz="0" w:space="0" w:color="auto"/>
      </w:divBdr>
    </w:div>
    <w:div w:id="1224635389">
      <w:bodyDiv w:val="1"/>
      <w:marLeft w:val="0"/>
      <w:marRight w:val="0"/>
      <w:marTop w:val="0"/>
      <w:marBottom w:val="0"/>
      <w:divBdr>
        <w:top w:val="none" w:sz="0" w:space="0" w:color="auto"/>
        <w:left w:val="none" w:sz="0" w:space="0" w:color="auto"/>
        <w:bottom w:val="none" w:sz="0" w:space="0" w:color="auto"/>
        <w:right w:val="none" w:sz="0" w:space="0" w:color="auto"/>
      </w:divBdr>
    </w:div>
    <w:div w:id="1233469205">
      <w:bodyDiv w:val="1"/>
      <w:marLeft w:val="0"/>
      <w:marRight w:val="0"/>
      <w:marTop w:val="0"/>
      <w:marBottom w:val="0"/>
      <w:divBdr>
        <w:top w:val="none" w:sz="0" w:space="0" w:color="auto"/>
        <w:left w:val="none" w:sz="0" w:space="0" w:color="auto"/>
        <w:bottom w:val="none" w:sz="0" w:space="0" w:color="auto"/>
        <w:right w:val="none" w:sz="0" w:space="0" w:color="auto"/>
      </w:divBdr>
    </w:div>
    <w:div w:id="1246264276">
      <w:bodyDiv w:val="1"/>
      <w:marLeft w:val="0"/>
      <w:marRight w:val="0"/>
      <w:marTop w:val="0"/>
      <w:marBottom w:val="0"/>
      <w:divBdr>
        <w:top w:val="none" w:sz="0" w:space="0" w:color="auto"/>
        <w:left w:val="none" w:sz="0" w:space="0" w:color="auto"/>
        <w:bottom w:val="none" w:sz="0" w:space="0" w:color="auto"/>
        <w:right w:val="none" w:sz="0" w:space="0" w:color="auto"/>
      </w:divBdr>
    </w:div>
    <w:div w:id="1262686032">
      <w:bodyDiv w:val="1"/>
      <w:marLeft w:val="0"/>
      <w:marRight w:val="0"/>
      <w:marTop w:val="0"/>
      <w:marBottom w:val="0"/>
      <w:divBdr>
        <w:top w:val="none" w:sz="0" w:space="0" w:color="auto"/>
        <w:left w:val="none" w:sz="0" w:space="0" w:color="auto"/>
        <w:bottom w:val="none" w:sz="0" w:space="0" w:color="auto"/>
        <w:right w:val="none" w:sz="0" w:space="0" w:color="auto"/>
      </w:divBdr>
    </w:div>
    <w:div w:id="1264386507">
      <w:bodyDiv w:val="1"/>
      <w:marLeft w:val="0"/>
      <w:marRight w:val="0"/>
      <w:marTop w:val="0"/>
      <w:marBottom w:val="0"/>
      <w:divBdr>
        <w:top w:val="none" w:sz="0" w:space="0" w:color="auto"/>
        <w:left w:val="none" w:sz="0" w:space="0" w:color="auto"/>
        <w:bottom w:val="none" w:sz="0" w:space="0" w:color="auto"/>
        <w:right w:val="none" w:sz="0" w:space="0" w:color="auto"/>
      </w:divBdr>
    </w:div>
    <w:div w:id="1268731159">
      <w:bodyDiv w:val="1"/>
      <w:marLeft w:val="0"/>
      <w:marRight w:val="0"/>
      <w:marTop w:val="0"/>
      <w:marBottom w:val="0"/>
      <w:divBdr>
        <w:top w:val="none" w:sz="0" w:space="0" w:color="auto"/>
        <w:left w:val="none" w:sz="0" w:space="0" w:color="auto"/>
        <w:bottom w:val="none" w:sz="0" w:space="0" w:color="auto"/>
        <w:right w:val="none" w:sz="0" w:space="0" w:color="auto"/>
      </w:divBdr>
    </w:div>
    <w:div w:id="1275134370">
      <w:bodyDiv w:val="1"/>
      <w:marLeft w:val="0"/>
      <w:marRight w:val="0"/>
      <w:marTop w:val="0"/>
      <w:marBottom w:val="0"/>
      <w:divBdr>
        <w:top w:val="none" w:sz="0" w:space="0" w:color="auto"/>
        <w:left w:val="none" w:sz="0" w:space="0" w:color="auto"/>
        <w:bottom w:val="none" w:sz="0" w:space="0" w:color="auto"/>
        <w:right w:val="none" w:sz="0" w:space="0" w:color="auto"/>
      </w:divBdr>
    </w:div>
    <w:div w:id="1292713500">
      <w:bodyDiv w:val="1"/>
      <w:marLeft w:val="0"/>
      <w:marRight w:val="0"/>
      <w:marTop w:val="0"/>
      <w:marBottom w:val="0"/>
      <w:divBdr>
        <w:top w:val="none" w:sz="0" w:space="0" w:color="auto"/>
        <w:left w:val="none" w:sz="0" w:space="0" w:color="auto"/>
        <w:bottom w:val="none" w:sz="0" w:space="0" w:color="auto"/>
        <w:right w:val="none" w:sz="0" w:space="0" w:color="auto"/>
      </w:divBdr>
    </w:div>
    <w:div w:id="1307055488">
      <w:bodyDiv w:val="1"/>
      <w:marLeft w:val="0"/>
      <w:marRight w:val="0"/>
      <w:marTop w:val="0"/>
      <w:marBottom w:val="0"/>
      <w:divBdr>
        <w:top w:val="none" w:sz="0" w:space="0" w:color="auto"/>
        <w:left w:val="none" w:sz="0" w:space="0" w:color="auto"/>
        <w:bottom w:val="none" w:sz="0" w:space="0" w:color="auto"/>
        <w:right w:val="none" w:sz="0" w:space="0" w:color="auto"/>
      </w:divBdr>
    </w:div>
    <w:div w:id="1322612092">
      <w:bodyDiv w:val="1"/>
      <w:marLeft w:val="0"/>
      <w:marRight w:val="0"/>
      <w:marTop w:val="0"/>
      <w:marBottom w:val="0"/>
      <w:divBdr>
        <w:top w:val="none" w:sz="0" w:space="0" w:color="auto"/>
        <w:left w:val="none" w:sz="0" w:space="0" w:color="auto"/>
        <w:bottom w:val="none" w:sz="0" w:space="0" w:color="auto"/>
        <w:right w:val="none" w:sz="0" w:space="0" w:color="auto"/>
      </w:divBdr>
    </w:div>
    <w:div w:id="1330669756">
      <w:bodyDiv w:val="1"/>
      <w:marLeft w:val="0"/>
      <w:marRight w:val="0"/>
      <w:marTop w:val="0"/>
      <w:marBottom w:val="0"/>
      <w:divBdr>
        <w:top w:val="none" w:sz="0" w:space="0" w:color="auto"/>
        <w:left w:val="none" w:sz="0" w:space="0" w:color="auto"/>
        <w:bottom w:val="none" w:sz="0" w:space="0" w:color="auto"/>
        <w:right w:val="none" w:sz="0" w:space="0" w:color="auto"/>
      </w:divBdr>
    </w:div>
    <w:div w:id="1338578074">
      <w:bodyDiv w:val="1"/>
      <w:marLeft w:val="0"/>
      <w:marRight w:val="0"/>
      <w:marTop w:val="0"/>
      <w:marBottom w:val="0"/>
      <w:divBdr>
        <w:top w:val="none" w:sz="0" w:space="0" w:color="auto"/>
        <w:left w:val="none" w:sz="0" w:space="0" w:color="auto"/>
        <w:bottom w:val="none" w:sz="0" w:space="0" w:color="auto"/>
        <w:right w:val="none" w:sz="0" w:space="0" w:color="auto"/>
      </w:divBdr>
    </w:div>
    <w:div w:id="1344669930">
      <w:bodyDiv w:val="1"/>
      <w:marLeft w:val="0"/>
      <w:marRight w:val="0"/>
      <w:marTop w:val="0"/>
      <w:marBottom w:val="0"/>
      <w:divBdr>
        <w:top w:val="none" w:sz="0" w:space="0" w:color="auto"/>
        <w:left w:val="none" w:sz="0" w:space="0" w:color="auto"/>
        <w:bottom w:val="none" w:sz="0" w:space="0" w:color="auto"/>
        <w:right w:val="none" w:sz="0" w:space="0" w:color="auto"/>
      </w:divBdr>
    </w:div>
    <w:div w:id="1346983274">
      <w:bodyDiv w:val="1"/>
      <w:marLeft w:val="0"/>
      <w:marRight w:val="0"/>
      <w:marTop w:val="0"/>
      <w:marBottom w:val="0"/>
      <w:divBdr>
        <w:top w:val="none" w:sz="0" w:space="0" w:color="auto"/>
        <w:left w:val="none" w:sz="0" w:space="0" w:color="auto"/>
        <w:bottom w:val="none" w:sz="0" w:space="0" w:color="auto"/>
        <w:right w:val="none" w:sz="0" w:space="0" w:color="auto"/>
      </w:divBdr>
    </w:div>
    <w:div w:id="1356927007">
      <w:bodyDiv w:val="1"/>
      <w:marLeft w:val="0"/>
      <w:marRight w:val="0"/>
      <w:marTop w:val="0"/>
      <w:marBottom w:val="0"/>
      <w:divBdr>
        <w:top w:val="none" w:sz="0" w:space="0" w:color="auto"/>
        <w:left w:val="none" w:sz="0" w:space="0" w:color="auto"/>
        <w:bottom w:val="none" w:sz="0" w:space="0" w:color="auto"/>
        <w:right w:val="none" w:sz="0" w:space="0" w:color="auto"/>
      </w:divBdr>
    </w:div>
    <w:div w:id="1361588848">
      <w:bodyDiv w:val="1"/>
      <w:marLeft w:val="0"/>
      <w:marRight w:val="0"/>
      <w:marTop w:val="0"/>
      <w:marBottom w:val="0"/>
      <w:divBdr>
        <w:top w:val="none" w:sz="0" w:space="0" w:color="auto"/>
        <w:left w:val="none" w:sz="0" w:space="0" w:color="auto"/>
        <w:bottom w:val="none" w:sz="0" w:space="0" w:color="auto"/>
        <w:right w:val="none" w:sz="0" w:space="0" w:color="auto"/>
      </w:divBdr>
    </w:div>
    <w:div w:id="1402366065">
      <w:bodyDiv w:val="1"/>
      <w:marLeft w:val="0"/>
      <w:marRight w:val="0"/>
      <w:marTop w:val="0"/>
      <w:marBottom w:val="0"/>
      <w:divBdr>
        <w:top w:val="none" w:sz="0" w:space="0" w:color="auto"/>
        <w:left w:val="none" w:sz="0" w:space="0" w:color="auto"/>
        <w:bottom w:val="none" w:sz="0" w:space="0" w:color="auto"/>
        <w:right w:val="none" w:sz="0" w:space="0" w:color="auto"/>
      </w:divBdr>
    </w:div>
    <w:div w:id="1404796246">
      <w:bodyDiv w:val="1"/>
      <w:marLeft w:val="0"/>
      <w:marRight w:val="0"/>
      <w:marTop w:val="0"/>
      <w:marBottom w:val="0"/>
      <w:divBdr>
        <w:top w:val="none" w:sz="0" w:space="0" w:color="auto"/>
        <w:left w:val="none" w:sz="0" w:space="0" w:color="auto"/>
        <w:bottom w:val="none" w:sz="0" w:space="0" w:color="auto"/>
        <w:right w:val="none" w:sz="0" w:space="0" w:color="auto"/>
      </w:divBdr>
    </w:div>
    <w:div w:id="1406106338">
      <w:bodyDiv w:val="1"/>
      <w:marLeft w:val="0"/>
      <w:marRight w:val="0"/>
      <w:marTop w:val="0"/>
      <w:marBottom w:val="0"/>
      <w:divBdr>
        <w:top w:val="none" w:sz="0" w:space="0" w:color="auto"/>
        <w:left w:val="none" w:sz="0" w:space="0" w:color="auto"/>
        <w:bottom w:val="none" w:sz="0" w:space="0" w:color="auto"/>
        <w:right w:val="none" w:sz="0" w:space="0" w:color="auto"/>
      </w:divBdr>
    </w:div>
    <w:div w:id="1408651829">
      <w:bodyDiv w:val="1"/>
      <w:marLeft w:val="0"/>
      <w:marRight w:val="0"/>
      <w:marTop w:val="0"/>
      <w:marBottom w:val="0"/>
      <w:divBdr>
        <w:top w:val="none" w:sz="0" w:space="0" w:color="auto"/>
        <w:left w:val="none" w:sz="0" w:space="0" w:color="auto"/>
        <w:bottom w:val="none" w:sz="0" w:space="0" w:color="auto"/>
        <w:right w:val="none" w:sz="0" w:space="0" w:color="auto"/>
      </w:divBdr>
    </w:div>
    <w:div w:id="1418356417">
      <w:bodyDiv w:val="1"/>
      <w:marLeft w:val="0"/>
      <w:marRight w:val="0"/>
      <w:marTop w:val="0"/>
      <w:marBottom w:val="0"/>
      <w:divBdr>
        <w:top w:val="none" w:sz="0" w:space="0" w:color="auto"/>
        <w:left w:val="none" w:sz="0" w:space="0" w:color="auto"/>
        <w:bottom w:val="none" w:sz="0" w:space="0" w:color="auto"/>
        <w:right w:val="none" w:sz="0" w:space="0" w:color="auto"/>
      </w:divBdr>
    </w:div>
    <w:div w:id="1433358036">
      <w:bodyDiv w:val="1"/>
      <w:marLeft w:val="0"/>
      <w:marRight w:val="0"/>
      <w:marTop w:val="0"/>
      <w:marBottom w:val="0"/>
      <w:divBdr>
        <w:top w:val="none" w:sz="0" w:space="0" w:color="auto"/>
        <w:left w:val="none" w:sz="0" w:space="0" w:color="auto"/>
        <w:bottom w:val="none" w:sz="0" w:space="0" w:color="auto"/>
        <w:right w:val="none" w:sz="0" w:space="0" w:color="auto"/>
      </w:divBdr>
    </w:div>
    <w:div w:id="1449741702">
      <w:bodyDiv w:val="1"/>
      <w:marLeft w:val="0"/>
      <w:marRight w:val="0"/>
      <w:marTop w:val="0"/>
      <w:marBottom w:val="0"/>
      <w:divBdr>
        <w:top w:val="none" w:sz="0" w:space="0" w:color="auto"/>
        <w:left w:val="none" w:sz="0" w:space="0" w:color="auto"/>
        <w:bottom w:val="none" w:sz="0" w:space="0" w:color="auto"/>
        <w:right w:val="none" w:sz="0" w:space="0" w:color="auto"/>
      </w:divBdr>
    </w:div>
    <w:div w:id="1485851401">
      <w:bodyDiv w:val="1"/>
      <w:marLeft w:val="0"/>
      <w:marRight w:val="0"/>
      <w:marTop w:val="0"/>
      <w:marBottom w:val="0"/>
      <w:divBdr>
        <w:top w:val="none" w:sz="0" w:space="0" w:color="auto"/>
        <w:left w:val="none" w:sz="0" w:space="0" w:color="auto"/>
        <w:bottom w:val="none" w:sz="0" w:space="0" w:color="auto"/>
        <w:right w:val="none" w:sz="0" w:space="0" w:color="auto"/>
      </w:divBdr>
    </w:div>
    <w:div w:id="1486162628">
      <w:bodyDiv w:val="1"/>
      <w:marLeft w:val="0"/>
      <w:marRight w:val="0"/>
      <w:marTop w:val="0"/>
      <w:marBottom w:val="0"/>
      <w:divBdr>
        <w:top w:val="none" w:sz="0" w:space="0" w:color="auto"/>
        <w:left w:val="none" w:sz="0" w:space="0" w:color="auto"/>
        <w:bottom w:val="none" w:sz="0" w:space="0" w:color="auto"/>
        <w:right w:val="none" w:sz="0" w:space="0" w:color="auto"/>
      </w:divBdr>
    </w:div>
    <w:div w:id="1491290221">
      <w:bodyDiv w:val="1"/>
      <w:marLeft w:val="0"/>
      <w:marRight w:val="0"/>
      <w:marTop w:val="0"/>
      <w:marBottom w:val="0"/>
      <w:divBdr>
        <w:top w:val="none" w:sz="0" w:space="0" w:color="auto"/>
        <w:left w:val="none" w:sz="0" w:space="0" w:color="auto"/>
        <w:bottom w:val="none" w:sz="0" w:space="0" w:color="auto"/>
        <w:right w:val="none" w:sz="0" w:space="0" w:color="auto"/>
      </w:divBdr>
    </w:div>
    <w:div w:id="1520773170">
      <w:bodyDiv w:val="1"/>
      <w:marLeft w:val="0"/>
      <w:marRight w:val="0"/>
      <w:marTop w:val="0"/>
      <w:marBottom w:val="0"/>
      <w:divBdr>
        <w:top w:val="none" w:sz="0" w:space="0" w:color="auto"/>
        <w:left w:val="none" w:sz="0" w:space="0" w:color="auto"/>
        <w:bottom w:val="none" w:sz="0" w:space="0" w:color="auto"/>
        <w:right w:val="none" w:sz="0" w:space="0" w:color="auto"/>
      </w:divBdr>
    </w:div>
    <w:div w:id="1525561352">
      <w:bodyDiv w:val="1"/>
      <w:marLeft w:val="0"/>
      <w:marRight w:val="0"/>
      <w:marTop w:val="0"/>
      <w:marBottom w:val="0"/>
      <w:divBdr>
        <w:top w:val="none" w:sz="0" w:space="0" w:color="auto"/>
        <w:left w:val="none" w:sz="0" w:space="0" w:color="auto"/>
        <w:bottom w:val="none" w:sz="0" w:space="0" w:color="auto"/>
        <w:right w:val="none" w:sz="0" w:space="0" w:color="auto"/>
      </w:divBdr>
    </w:div>
    <w:div w:id="1533808396">
      <w:bodyDiv w:val="1"/>
      <w:marLeft w:val="0"/>
      <w:marRight w:val="0"/>
      <w:marTop w:val="0"/>
      <w:marBottom w:val="0"/>
      <w:divBdr>
        <w:top w:val="none" w:sz="0" w:space="0" w:color="auto"/>
        <w:left w:val="none" w:sz="0" w:space="0" w:color="auto"/>
        <w:bottom w:val="none" w:sz="0" w:space="0" w:color="auto"/>
        <w:right w:val="none" w:sz="0" w:space="0" w:color="auto"/>
      </w:divBdr>
    </w:div>
    <w:div w:id="1541504752">
      <w:bodyDiv w:val="1"/>
      <w:marLeft w:val="0"/>
      <w:marRight w:val="0"/>
      <w:marTop w:val="0"/>
      <w:marBottom w:val="0"/>
      <w:divBdr>
        <w:top w:val="none" w:sz="0" w:space="0" w:color="auto"/>
        <w:left w:val="none" w:sz="0" w:space="0" w:color="auto"/>
        <w:bottom w:val="none" w:sz="0" w:space="0" w:color="auto"/>
        <w:right w:val="none" w:sz="0" w:space="0" w:color="auto"/>
      </w:divBdr>
    </w:div>
    <w:div w:id="1547451623">
      <w:bodyDiv w:val="1"/>
      <w:marLeft w:val="0"/>
      <w:marRight w:val="0"/>
      <w:marTop w:val="0"/>
      <w:marBottom w:val="0"/>
      <w:divBdr>
        <w:top w:val="none" w:sz="0" w:space="0" w:color="auto"/>
        <w:left w:val="none" w:sz="0" w:space="0" w:color="auto"/>
        <w:bottom w:val="none" w:sz="0" w:space="0" w:color="auto"/>
        <w:right w:val="none" w:sz="0" w:space="0" w:color="auto"/>
      </w:divBdr>
    </w:div>
    <w:div w:id="1550412639">
      <w:bodyDiv w:val="1"/>
      <w:marLeft w:val="0"/>
      <w:marRight w:val="0"/>
      <w:marTop w:val="0"/>
      <w:marBottom w:val="0"/>
      <w:divBdr>
        <w:top w:val="none" w:sz="0" w:space="0" w:color="auto"/>
        <w:left w:val="none" w:sz="0" w:space="0" w:color="auto"/>
        <w:bottom w:val="none" w:sz="0" w:space="0" w:color="auto"/>
        <w:right w:val="none" w:sz="0" w:space="0" w:color="auto"/>
      </w:divBdr>
    </w:div>
    <w:div w:id="1565674352">
      <w:bodyDiv w:val="1"/>
      <w:marLeft w:val="0"/>
      <w:marRight w:val="0"/>
      <w:marTop w:val="0"/>
      <w:marBottom w:val="0"/>
      <w:divBdr>
        <w:top w:val="none" w:sz="0" w:space="0" w:color="auto"/>
        <w:left w:val="none" w:sz="0" w:space="0" w:color="auto"/>
        <w:bottom w:val="none" w:sz="0" w:space="0" w:color="auto"/>
        <w:right w:val="none" w:sz="0" w:space="0" w:color="auto"/>
      </w:divBdr>
    </w:div>
    <w:div w:id="1569921605">
      <w:bodyDiv w:val="1"/>
      <w:marLeft w:val="0"/>
      <w:marRight w:val="0"/>
      <w:marTop w:val="0"/>
      <w:marBottom w:val="0"/>
      <w:divBdr>
        <w:top w:val="none" w:sz="0" w:space="0" w:color="auto"/>
        <w:left w:val="none" w:sz="0" w:space="0" w:color="auto"/>
        <w:bottom w:val="none" w:sz="0" w:space="0" w:color="auto"/>
        <w:right w:val="none" w:sz="0" w:space="0" w:color="auto"/>
      </w:divBdr>
    </w:div>
    <w:div w:id="1571192217">
      <w:bodyDiv w:val="1"/>
      <w:marLeft w:val="0"/>
      <w:marRight w:val="0"/>
      <w:marTop w:val="0"/>
      <w:marBottom w:val="0"/>
      <w:divBdr>
        <w:top w:val="none" w:sz="0" w:space="0" w:color="auto"/>
        <w:left w:val="none" w:sz="0" w:space="0" w:color="auto"/>
        <w:bottom w:val="none" w:sz="0" w:space="0" w:color="auto"/>
        <w:right w:val="none" w:sz="0" w:space="0" w:color="auto"/>
      </w:divBdr>
    </w:div>
    <w:div w:id="1585650446">
      <w:bodyDiv w:val="1"/>
      <w:marLeft w:val="0"/>
      <w:marRight w:val="0"/>
      <w:marTop w:val="0"/>
      <w:marBottom w:val="0"/>
      <w:divBdr>
        <w:top w:val="none" w:sz="0" w:space="0" w:color="auto"/>
        <w:left w:val="none" w:sz="0" w:space="0" w:color="auto"/>
        <w:bottom w:val="none" w:sz="0" w:space="0" w:color="auto"/>
        <w:right w:val="none" w:sz="0" w:space="0" w:color="auto"/>
      </w:divBdr>
    </w:div>
    <w:div w:id="1588728719">
      <w:bodyDiv w:val="1"/>
      <w:marLeft w:val="0"/>
      <w:marRight w:val="0"/>
      <w:marTop w:val="0"/>
      <w:marBottom w:val="0"/>
      <w:divBdr>
        <w:top w:val="none" w:sz="0" w:space="0" w:color="auto"/>
        <w:left w:val="none" w:sz="0" w:space="0" w:color="auto"/>
        <w:bottom w:val="none" w:sz="0" w:space="0" w:color="auto"/>
        <w:right w:val="none" w:sz="0" w:space="0" w:color="auto"/>
      </w:divBdr>
    </w:div>
    <w:div w:id="1597666689">
      <w:bodyDiv w:val="1"/>
      <w:marLeft w:val="0"/>
      <w:marRight w:val="0"/>
      <w:marTop w:val="0"/>
      <w:marBottom w:val="0"/>
      <w:divBdr>
        <w:top w:val="none" w:sz="0" w:space="0" w:color="auto"/>
        <w:left w:val="none" w:sz="0" w:space="0" w:color="auto"/>
        <w:bottom w:val="none" w:sz="0" w:space="0" w:color="auto"/>
        <w:right w:val="none" w:sz="0" w:space="0" w:color="auto"/>
      </w:divBdr>
    </w:div>
    <w:div w:id="1612663264">
      <w:bodyDiv w:val="1"/>
      <w:marLeft w:val="0"/>
      <w:marRight w:val="0"/>
      <w:marTop w:val="0"/>
      <w:marBottom w:val="0"/>
      <w:divBdr>
        <w:top w:val="none" w:sz="0" w:space="0" w:color="auto"/>
        <w:left w:val="none" w:sz="0" w:space="0" w:color="auto"/>
        <w:bottom w:val="none" w:sz="0" w:space="0" w:color="auto"/>
        <w:right w:val="none" w:sz="0" w:space="0" w:color="auto"/>
      </w:divBdr>
    </w:div>
    <w:div w:id="1623153988">
      <w:bodyDiv w:val="1"/>
      <w:marLeft w:val="0"/>
      <w:marRight w:val="0"/>
      <w:marTop w:val="0"/>
      <w:marBottom w:val="0"/>
      <w:divBdr>
        <w:top w:val="none" w:sz="0" w:space="0" w:color="auto"/>
        <w:left w:val="none" w:sz="0" w:space="0" w:color="auto"/>
        <w:bottom w:val="none" w:sz="0" w:space="0" w:color="auto"/>
        <w:right w:val="none" w:sz="0" w:space="0" w:color="auto"/>
      </w:divBdr>
    </w:div>
    <w:div w:id="1625773286">
      <w:bodyDiv w:val="1"/>
      <w:marLeft w:val="0"/>
      <w:marRight w:val="0"/>
      <w:marTop w:val="0"/>
      <w:marBottom w:val="0"/>
      <w:divBdr>
        <w:top w:val="none" w:sz="0" w:space="0" w:color="auto"/>
        <w:left w:val="none" w:sz="0" w:space="0" w:color="auto"/>
        <w:bottom w:val="none" w:sz="0" w:space="0" w:color="auto"/>
        <w:right w:val="none" w:sz="0" w:space="0" w:color="auto"/>
      </w:divBdr>
    </w:div>
    <w:div w:id="1646006832">
      <w:bodyDiv w:val="1"/>
      <w:marLeft w:val="0"/>
      <w:marRight w:val="0"/>
      <w:marTop w:val="0"/>
      <w:marBottom w:val="0"/>
      <w:divBdr>
        <w:top w:val="none" w:sz="0" w:space="0" w:color="auto"/>
        <w:left w:val="none" w:sz="0" w:space="0" w:color="auto"/>
        <w:bottom w:val="none" w:sz="0" w:space="0" w:color="auto"/>
        <w:right w:val="none" w:sz="0" w:space="0" w:color="auto"/>
      </w:divBdr>
    </w:div>
    <w:div w:id="1652294125">
      <w:bodyDiv w:val="1"/>
      <w:marLeft w:val="0"/>
      <w:marRight w:val="0"/>
      <w:marTop w:val="0"/>
      <w:marBottom w:val="0"/>
      <w:divBdr>
        <w:top w:val="none" w:sz="0" w:space="0" w:color="auto"/>
        <w:left w:val="none" w:sz="0" w:space="0" w:color="auto"/>
        <w:bottom w:val="none" w:sz="0" w:space="0" w:color="auto"/>
        <w:right w:val="none" w:sz="0" w:space="0" w:color="auto"/>
      </w:divBdr>
    </w:div>
    <w:div w:id="1653751488">
      <w:bodyDiv w:val="1"/>
      <w:marLeft w:val="0"/>
      <w:marRight w:val="0"/>
      <w:marTop w:val="0"/>
      <w:marBottom w:val="0"/>
      <w:divBdr>
        <w:top w:val="none" w:sz="0" w:space="0" w:color="auto"/>
        <w:left w:val="none" w:sz="0" w:space="0" w:color="auto"/>
        <w:bottom w:val="none" w:sz="0" w:space="0" w:color="auto"/>
        <w:right w:val="none" w:sz="0" w:space="0" w:color="auto"/>
      </w:divBdr>
    </w:div>
    <w:div w:id="1657801212">
      <w:bodyDiv w:val="1"/>
      <w:marLeft w:val="0"/>
      <w:marRight w:val="0"/>
      <w:marTop w:val="0"/>
      <w:marBottom w:val="0"/>
      <w:divBdr>
        <w:top w:val="none" w:sz="0" w:space="0" w:color="auto"/>
        <w:left w:val="none" w:sz="0" w:space="0" w:color="auto"/>
        <w:bottom w:val="none" w:sz="0" w:space="0" w:color="auto"/>
        <w:right w:val="none" w:sz="0" w:space="0" w:color="auto"/>
      </w:divBdr>
    </w:div>
    <w:div w:id="1657998131">
      <w:bodyDiv w:val="1"/>
      <w:marLeft w:val="0"/>
      <w:marRight w:val="0"/>
      <w:marTop w:val="0"/>
      <w:marBottom w:val="0"/>
      <w:divBdr>
        <w:top w:val="none" w:sz="0" w:space="0" w:color="auto"/>
        <w:left w:val="none" w:sz="0" w:space="0" w:color="auto"/>
        <w:bottom w:val="none" w:sz="0" w:space="0" w:color="auto"/>
        <w:right w:val="none" w:sz="0" w:space="0" w:color="auto"/>
      </w:divBdr>
    </w:div>
    <w:div w:id="1660763611">
      <w:bodyDiv w:val="1"/>
      <w:marLeft w:val="0"/>
      <w:marRight w:val="0"/>
      <w:marTop w:val="0"/>
      <w:marBottom w:val="0"/>
      <w:divBdr>
        <w:top w:val="none" w:sz="0" w:space="0" w:color="auto"/>
        <w:left w:val="none" w:sz="0" w:space="0" w:color="auto"/>
        <w:bottom w:val="none" w:sz="0" w:space="0" w:color="auto"/>
        <w:right w:val="none" w:sz="0" w:space="0" w:color="auto"/>
      </w:divBdr>
    </w:div>
    <w:div w:id="1672490816">
      <w:bodyDiv w:val="1"/>
      <w:marLeft w:val="0"/>
      <w:marRight w:val="0"/>
      <w:marTop w:val="0"/>
      <w:marBottom w:val="0"/>
      <w:divBdr>
        <w:top w:val="none" w:sz="0" w:space="0" w:color="auto"/>
        <w:left w:val="none" w:sz="0" w:space="0" w:color="auto"/>
        <w:bottom w:val="none" w:sz="0" w:space="0" w:color="auto"/>
        <w:right w:val="none" w:sz="0" w:space="0" w:color="auto"/>
      </w:divBdr>
    </w:div>
    <w:div w:id="1680279305">
      <w:bodyDiv w:val="1"/>
      <w:marLeft w:val="0"/>
      <w:marRight w:val="0"/>
      <w:marTop w:val="0"/>
      <w:marBottom w:val="0"/>
      <w:divBdr>
        <w:top w:val="none" w:sz="0" w:space="0" w:color="auto"/>
        <w:left w:val="none" w:sz="0" w:space="0" w:color="auto"/>
        <w:bottom w:val="none" w:sz="0" w:space="0" w:color="auto"/>
        <w:right w:val="none" w:sz="0" w:space="0" w:color="auto"/>
      </w:divBdr>
    </w:div>
    <w:div w:id="1701660158">
      <w:bodyDiv w:val="1"/>
      <w:marLeft w:val="0"/>
      <w:marRight w:val="0"/>
      <w:marTop w:val="0"/>
      <w:marBottom w:val="0"/>
      <w:divBdr>
        <w:top w:val="none" w:sz="0" w:space="0" w:color="auto"/>
        <w:left w:val="none" w:sz="0" w:space="0" w:color="auto"/>
        <w:bottom w:val="none" w:sz="0" w:space="0" w:color="auto"/>
        <w:right w:val="none" w:sz="0" w:space="0" w:color="auto"/>
      </w:divBdr>
    </w:div>
    <w:div w:id="1702702482">
      <w:bodyDiv w:val="1"/>
      <w:marLeft w:val="0"/>
      <w:marRight w:val="0"/>
      <w:marTop w:val="0"/>
      <w:marBottom w:val="0"/>
      <w:divBdr>
        <w:top w:val="none" w:sz="0" w:space="0" w:color="auto"/>
        <w:left w:val="none" w:sz="0" w:space="0" w:color="auto"/>
        <w:bottom w:val="none" w:sz="0" w:space="0" w:color="auto"/>
        <w:right w:val="none" w:sz="0" w:space="0" w:color="auto"/>
      </w:divBdr>
    </w:div>
    <w:div w:id="1703632546">
      <w:bodyDiv w:val="1"/>
      <w:marLeft w:val="0"/>
      <w:marRight w:val="0"/>
      <w:marTop w:val="0"/>
      <w:marBottom w:val="0"/>
      <w:divBdr>
        <w:top w:val="none" w:sz="0" w:space="0" w:color="auto"/>
        <w:left w:val="none" w:sz="0" w:space="0" w:color="auto"/>
        <w:bottom w:val="none" w:sz="0" w:space="0" w:color="auto"/>
        <w:right w:val="none" w:sz="0" w:space="0" w:color="auto"/>
      </w:divBdr>
    </w:div>
    <w:div w:id="1711567635">
      <w:bodyDiv w:val="1"/>
      <w:marLeft w:val="0"/>
      <w:marRight w:val="0"/>
      <w:marTop w:val="0"/>
      <w:marBottom w:val="0"/>
      <w:divBdr>
        <w:top w:val="none" w:sz="0" w:space="0" w:color="auto"/>
        <w:left w:val="none" w:sz="0" w:space="0" w:color="auto"/>
        <w:bottom w:val="none" w:sz="0" w:space="0" w:color="auto"/>
        <w:right w:val="none" w:sz="0" w:space="0" w:color="auto"/>
      </w:divBdr>
    </w:div>
    <w:div w:id="1713335889">
      <w:bodyDiv w:val="1"/>
      <w:marLeft w:val="0"/>
      <w:marRight w:val="0"/>
      <w:marTop w:val="0"/>
      <w:marBottom w:val="0"/>
      <w:divBdr>
        <w:top w:val="none" w:sz="0" w:space="0" w:color="auto"/>
        <w:left w:val="none" w:sz="0" w:space="0" w:color="auto"/>
        <w:bottom w:val="none" w:sz="0" w:space="0" w:color="auto"/>
        <w:right w:val="none" w:sz="0" w:space="0" w:color="auto"/>
      </w:divBdr>
    </w:div>
    <w:div w:id="1723555739">
      <w:bodyDiv w:val="1"/>
      <w:marLeft w:val="0"/>
      <w:marRight w:val="0"/>
      <w:marTop w:val="0"/>
      <w:marBottom w:val="0"/>
      <w:divBdr>
        <w:top w:val="none" w:sz="0" w:space="0" w:color="auto"/>
        <w:left w:val="none" w:sz="0" w:space="0" w:color="auto"/>
        <w:bottom w:val="none" w:sz="0" w:space="0" w:color="auto"/>
        <w:right w:val="none" w:sz="0" w:space="0" w:color="auto"/>
      </w:divBdr>
    </w:div>
    <w:div w:id="1730033589">
      <w:bodyDiv w:val="1"/>
      <w:marLeft w:val="0"/>
      <w:marRight w:val="0"/>
      <w:marTop w:val="0"/>
      <w:marBottom w:val="0"/>
      <w:divBdr>
        <w:top w:val="none" w:sz="0" w:space="0" w:color="auto"/>
        <w:left w:val="none" w:sz="0" w:space="0" w:color="auto"/>
        <w:bottom w:val="none" w:sz="0" w:space="0" w:color="auto"/>
        <w:right w:val="none" w:sz="0" w:space="0" w:color="auto"/>
      </w:divBdr>
    </w:div>
    <w:div w:id="1733045895">
      <w:bodyDiv w:val="1"/>
      <w:marLeft w:val="0"/>
      <w:marRight w:val="0"/>
      <w:marTop w:val="0"/>
      <w:marBottom w:val="0"/>
      <w:divBdr>
        <w:top w:val="none" w:sz="0" w:space="0" w:color="auto"/>
        <w:left w:val="none" w:sz="0" w:space="0" w:color="auto"/>
        <w:bottom w:val="none" w:sz="0" w:space="0" w:color="auto"/>
        <w:right w:val="none" w:sz="0" w:space="0" w:color="auto"/>
      </w:divBdr>
    </w:div>
    <w:div w:id="1737782506">
      <w:bodyDiv w:val="1"/>
      <w:marLeft w:val="0"/>
      <w:marRight w:val="0"/>
      <w:marTop w:val="0"/>
      <w:marBottom w:val="0"/>
      <w:divBdr>
        <w:top w:val="none" w:sz="0" w:space="0" w:color="auto"/>
        <w:left w:val="none" w:sz="0" w:space="0" w:color="auto"/>
        <w:bottom w:val="none" w:sz="0" w:space="0" w:color="auto"/>
        <w:right w:val="none" w:sz="0" w:space="0" w:color="auto"/>
      </w:divBdr>
    </w:div>
    <w:div w:id="1740907118">
      <w:bodyDiv w:val="1"/>
      <w:marLeft w:val="0"/>
      <w:marRight w:val="0"/>
      <w:marTop w:val="0"/>
      <w:marBottom w:val="0"/>
      <w:divBdr>
        <w:top w:val="none" w:sz="0" w:space="0" w:color="auto"/>
        <w:left w:val="none" w:sz="0" w:space="0" w:color="auto"/>
        <w:bottom w:val="none" w:sz="0" w:space="0" w:color="auto"/>
        <w:right w:val="none" w:sz="0" w:space="0" w:color="auto"/>
      </w:divBdr>
    </w:div>
    <w:div w:id="1754811019">
      <w:bodyDiv w:val="1"/>
      <w:marLeft w:val="0"/>
      <w:marRight w:val="0"/>
      <w:marTop w:val="0"/>
      <w:marBottom w:val="0"/>
      <w:divBdr>
        <w:top w:val="none" w:sz="0" w:space="0" w:color="auto"/>
        <w:left w:val="none" w:sz="0" w:space="0" w:color="auto"/>
        <w:bottom w:val="none" w:sz="0" w:space="0" w:color="auto"/>
        <w:right w:val="none" w:sz="0" w:space="0" w:color="auto"/>
      </w:divBdr>
    </w:div>
    <w:div w:id="1760712958">
      <w:bodyDiv w:val="1"/>
      <w:marLeft w:val="0"/>
      <w:marRight w:val="0"/>
      <w:marTop w:val="0"/>
      <w:marBottom w:val="0"/>
      <w:divBdr>
        <w:top w:val="none" w:sz="0" w:space="0" w:color="auto"/>
        <w:left w:val="none" w:sz="0" w:space="0" w:color="auto"/>
        <w:bottom w:val="none" w:sz="0" w:space="0" w:color="auto"/>
        <w:right w:val="none" w:sz="0" w:space="0" w:color="auto"/>
      </w:divBdr>
    </w:div>
    <w:div w:id="1761831386">
      <w:bodyDiv w:val="1"/>
      <w:marLeft w:val="0"/>
      <w:marRight w:val="0"/>
      <w:marTop w:val="0"/>
      <w:marBottom w:val="0"/>
      <w:divBdr>
        <w:top w:val="none" w:sz="0" w:space="0" w:color="auto"/>
        <w:left w:val="none" w:sz="0" w:space="0" w:color="auto"/>
        <w:bottom w:val="none" w:sz="0" w:space="0" w:color="auto"/>
        <w:right w:val="none" w:sz="0" w:space="0" w:color="auto"/>
      </w:divBdr>
    </w:div>
    <w:div w:id="1771007758">
      <w:bodyDiv w:val="1"/>
      <w:marLeft w:val="0"/>
      <w:marRight w:val="0"/>
      <w:marTop w:val="0"/>
      <w:marBottom w:val="0"/>
      <w:divBdr>
        <w:top w:val="none" w:sz="0" w:space="0" w:color="auto"/>
        <w:left w:val="none" w:sz="0" w:space="0" w:color="auto"/>
        <w:bottom w:val="none" w:sz="0" w:space="0" w:color="auto"/>
        <w:right w:val="none" w:sz="0" w:space="0" w:color="auto"/>
      </w:divBdr>
    </w:div>
    <w:div w:id="1781296566">
      <w:bodyDiv w:val="1"/>
      <w:marLeft w:val="0"/>
      <w:marRight w:val="0"/>
      <w:marTop w:val="0"/>
      <w:marBottom w:val="0"/>
      <w:divBdr>
        <w:top w:val="none" w:sz="0" w:space="0" w:color="auto"/>
        <w:left w:val="none" w:sz="0" w:space="0" w:color="auto"/>
        <w:bottom w:val="none" w:sz="0" w:space="0" w:color="auto"/>
        <w:right w:val="none" w:sz="0" w:space="0" w:color="auto"/>
      </w:divBdr>
    </w:div>
    <w:div w:id="1797018770">
      <w:bodyDiv w:val="1"/>
      <w:marLeft w:val="0"/>
      <w:marRight w:val="0"/>
      <w:marTop w:val="0"/>
      <w:marBottom w:val="0"/>
      <w:divBdr>
        <w:top w:val="none" w:sz="0" w:space="0" w:color="auto"/>
        <w:left w:val="none" w:sz="0" w:space="0" w:color="auto"/>
        <w:bottom w:val="none" w:sz="0" w:space="0" w:color="auto"/>
        <w:right w:val="none" w:sz="0" w:space="0" w:color="auto"/>
      </w:divBdr>
    </w:div>
    <w:div w:id="1812746297">
      <w:bodyDiv w:val="1"/>
      <w:marLeft w:val="0"/>
      <w:marRight w:val="0"/>
      <w:marTop w:val="0"/>
      <w:marBottom w:val="0"/>
      <w:divBdr>
        <w:top w:val="none" w:sz="0" w:space="0" w:color="auto"/>
        <w:left w:val="none" w:sz="0" w:space="0" w:color="auto"/>
        <w:bottom w:val="none" w:sz="0" w:space="0" w:color="auto"/>
        <w:right w:val="none" w:sz="0" w:space="0" w:color="auto"/>
      </w:divBdr>
    </w:div>
    <w:div w:id="1825124282">
      <w:bodyDiv w:val="1"/>
      <w:marLeft w:val="0"/>
      <w:marRight w:val="0"/>
      <w:marTop w:val="0"/>
      <w:marBottom w:val="0"/>
      <w:divBdr>
        <w:top w:val="none" w:sz="0" w:space="0" w:color="auto"/>
        <w:left w:val="none" w:sz="0" w:space="0" w:color="auto"/>
        <w:bottom w:val="none" w:sz="0" w:space="0" w:color="auto"/>
        <w:right w:val="none" w:sz="0" w:space="0" w:color="auto"/>
      </w:divBdr>
    </w:div>
    <w:div w:id="1826781670">
      <w:bodyDiv w:val="1"/>
      <w:marLeft w:val="0"/>
      <w:marRight w:val="0"/>
      <w:marTop w:val="0"/>
      <w:marBottom w:val="0"/>
      <w:divBdr>
        <w:top w:val="none" w:sz="0" w:space="0" w:color="auto"/>
        <w:left w:val="none" w:sz="0" w:space="0" w:color="auto"/>
        <w:bottom w:val="none" w:sz="0" w:space="0" w:color="auto"/>
        <w:right w:val="none" w:sz="0" w:space="0" w:color="auto"/>
      </w:divBdr>
    </w:div>
    <w:div w:id="1827473322">
      <w:bodyDiv w:val="1"/>
      <w:marLeft w:val="0"/>
      <w:marRight w:val="0"/>
      <w:marTop w:val="0"/>
      <w:marBottom w:val="0"/>
      <w:divBdr>
        <w:top w:val="none" w:sz="0" w:space="0" w:color="auto"/>
        <w:left w:val="none" w:sz="0" w:space="0" w:color="auto"/>
        <w:bottom w:val="none" w:sz="0" w:space="0" w:color="auto"/>
        <w:right w:val="none" w:sz="0" w:space="0" w:color="auto"/>
      </w:divBdr>
    </w:div>
    <w:div w:id="1848909959">
      <w:bodyDiv w:val="1"/>
      <w:marLeft w:val="0"/>
      <w:marRight w:val="0"/>
      <w:marTop w:val="0"/>
      <w:marBottom w:val="0"/>
      <w:divBdr>
        <w:top w:val="none" w:sz="0" w:space="0" w:color="auto"/>
        <w:left w:val="none" w:sz="0" w:space="0" w:color="auto"/>
        <w:bottom w:val="none" w:sz="0" w:space="0" w:color="auto"/>
        <w:right w:val="none" w:sz="0" w:space="0" w:color="auto"/>
      </w:divBdr>
    </w:div>
    <w:div w:id="1850022125">
      <w:bodyDiv w:val="1"/>
      <w:marLeft w:val="0"/>
      <w:marRight w:val="0"/>
      <w:marTop w:val="0"/>
      <w:marBottom w:val="0"/>
      <w:divBdr>
        <w:top w:val="none" w:sz="0" w:space="0" w:color="auto"/>
        <w:left w:val="none" w:sz="0" w:space="0" w:color="auto"/>
        <w:bottom w:val="none" w:sz="0" w:space="0" w:color="auto"/>
        <w:right w:val="none" w:sz="0" w:space="0" w:color="auto"/>
      </w:divBdr>
    </w:div>
    <w:div w:id="1854102450">
      <w:bodyDiv w:val="1"/>
      <w:marLeft w:val="0"/>
      <w:marRight w:val="0"/>
      <w:marTop w:val="0"/>
      <w:marBottom w:val="0"/>
      <w:divBdr>
        <w:top w:val="none" w:sz="0" w:space="0" w:color="auto"/>
        <w:left w:val="none" w:sz="0" w:space="0" w:color="auto"/>
        <w:bottom w:val="none" w:sz="0" w:space="0" w:color="auto"/>
        <w:right w:val="none" w:sz="0" w:space="0" w:color="auto"/>
      </w:divBdr>
    </w:div>
    <w:div w:id="1857034378">
      <w:bodyDiv w:val="1"/>
      <w:marLeft w:val="0"/>
      <w:marRight w:val="0"/>
      <w:marTop w:val="0"/>
      <w:marBottom w:val="0"/>
      <w:divBdr>
        <w:top w:val="none" w:sz="0" w:space="0" w:color="auto"/>
        <w:left w:val="none" w:sz="0" w:space="0" w:color="auto"/>
        <w:bottom w:val="none" w:sz="0" w:space="0" w:color="auto"/>
        <w:right w:val="none" w:sz="0" w:space="0" w:color="auto"/>
      </w:divBdr>
    </w:div>
    <w:div w:id="1864324158">
      <w:bodyDiv w:val="1"/>
      <w:marLeft w:val="0"/>
      <w:marRight w:val="0"/>
      <w:marTop w:val="0"/>
      <w:marBottom w:val="0"/>
      <w:divBdr>
        <w:top w:val="none" w:sz="0" w:space="0" w:color="auto"/>
        <w:left w:val="none" w:sz="0" w:space="0" w:color="auto"/>
        <w:bottom w:val="none" w:sz="0" w:space="0" w:color="auto"/>
        <w:right w:val="none" w:sz="0" w:space="0" w:color="auto"/>
      </w:divBdr>
    </w:div>
    <w:div w:id="1870143866">
      <w:bodyDiv w:val="1"/>
      <w:marLeft w:val="0"/>
      <w:marRight w:val="0"/>
      <w:marTop w:val="0"/>
      <w:marBottom w:val="0"/>
      <w:divBdr>
        <w:top w:val="none" w:sz="0" w:space="0" w:color="auto"/>
        <w:left w:val="none" w:sz="0" w:space="0" w:color="auto"/>
        <w:bottom w:val="none" w:sz="0" w:space="0" w:color="auto"/>
        <w:right w:val="none" w:sz="0" w:space="0" w:color="auto"/>
      </w:divBdr>
    </w:div>
    <w:div w:id="1883902890">
      <w:bodyDiv w:val="1"/>
      <w:marLeft w:val="0"/>
      <w:marRight w:val="0"/>
      <w:marTop w:val="0"/>
      <w:marBottom w:val="0"/>
      <w:divBdr>
        <w:top w:val="none" w:sz="0" w:space="0" w:color="auto"/>
        <w:left w:val="none" w:sz="0" w:space="0" w:color="auto"/>
        <w:bottom w:val="none" w:sz="0" w:space="0" w:color="auto"/>
        <w:right w:val="none" w:sz="0" w:space="0" w:color="auto"/>
      </w:divBdr>
    </w:div>
    <w:div w:id="1890415898">
      <w:bodyDiv w:val="1"/>
      <w:marLeft w:val="0"/>
      <w:marRight w:val="0"/>
      <w:marTop w:val="0"/>
      <w:marBottom w:val="0"/>
      <w:divBdr>
        <w:top w:val="none" w:sz="0" w:space="0" w:color="auto"/>
        <w:left w:val="none" w:sz="0" w:space="0" w:color="auto"/>
        <w:bottom w:val="none" w:sz="0" w:space="0" w:color="auto"/>
        <w:right w:val="none" w:sz="0" w:space="0" w:color="auto"/>
      </w:divBdr>
    </w:div>
    <w:div w:id="1890803948">
      <w:bodyDiv w:val="1"/>
      <w:marLeft w:val="0"/>
      <w:marRight w:val="0"/>
      <w:marTop w:val="0"/>
      <w:marBottom w:val="0"/>
      <w:divBdr>
        <w:top w:val="none" w:sz="0" w:space="0" w:color="auto"/>
        <w:left w:val="none" w:sz="0" w:space="0" w:color="auto"/>
        <w:bottom w:val="none" w:sz="0" w:space="0" w:color="auto"/>
        <w:right w:val="none" w:sz="0" w:space="0" w:color="auto"/>
      </w:divBdr>
    </w:div>
    <w:div w:id="1891108358">
      <w:bodyDiv w:val="1"/>
      <w:marLeft w:val="0"/>
      <w:marRight w:val="0"/>
      <w:marTop w:val="0"/>
      <w:marBottom w:val="0"/>
      <w:divBdr>
        <w:top w:val="none" w:sz="0" w:space="0" w:color="auto"/>
        <w:left w:val="none" w:sz="0" w:space="0" w:color="auto"/>
        <w:bottom w:val="none" w:sz="0" w:space="0" w:color="auto"/>
        <w:right w:val="none" w:sz="0" w:space="0" w:color="auto"/>
      </w:divBdr>
    </w:div>
    <w:div w:id="1894460649">
      <w:bodyDiv w:val="1"/>
      <w:marLeft w:val="0"/>
      <w:marRight w:val="0"/>
      <w:marTop w:val="0"/>
      <w:marBottom w:val="0"/>
      <w:divBdr>
        <w:top w:val="none" w:sz="0" w:space="0" w:color="auto"/>
        <w:left w:val="none" w:sz="0" w:space="0" w:color="auto"/>
        <w:bottom w:val="none" w:sz="0" w:space="0" w:color="auto"/>
        <w:right w:val="none" w:sz="0" w:space="0" w:color="auto"/>
      </w:divBdr>
    </w:div>
    <w:div w:id="1914705636">
      <w:bodyDiv w:val="1"/>
      <w:marLeft w:val="0"/>
      <w:marRight w:val="0"/>
      <w:marTop w:val="0"/>
      <w:marBottom w:val="0"/>
      <w:divBdr>
        <w:top w:val="none" w:sz="0" w:space="0" w:color="auto"/>
        <w:left w:val="none" w:sz="0" w:space="0" w:color="auto"/>
        <w:bottom w:val="none" w:sz="0" w:space="0" w:color="auto"/>
        <w:right w:val="none" w:sz="0" w:space="0" w:color="auto"/>
      </w:divBdr>
    </w:div>
    <w:div w:id="1918635811">
      <w:bodyDiv w:val="1"/>
      <w:marLeft w:val="0"/>
      <w:marRight w:val="0"/>
      <w:marTop w:val="0"/>
      <w:marBottom w:val="0"/>
      <w:divBdr>
        <w:top w:val="none" w:sz="0" w:space="0" w:color="auto"/>
        <w:left w:val="none" w:sz="0" w:space="0" w:color="auto"/>
        <w:bottom w:val="none" w:sz="0" w:space="0" w:color="auto"/>
        <w:right w:val="none" w:sz="0" w:space="0" w:color="auto"/>
      </w:divBdr>
    </w:div>
    <w:div w:id="1920481370">
      <w:bodyDiv w:val="1"/>
      <w:marLeft w:val="0"/>
      <w:marRight w:val="0"/>
      <w:marTop w:val="0"/>
      <w:marBottom w:val="0"/>
      <w:divBdr>
        <w:top w:val="none" w:sz="0" w:space="0" w:color="auto"/>
        <w:left w:val="none" w:sz="0" w:space="0" w:color="auto"/>
        <w:bottom w:val="none" w:sz="0" w:space="0" w:color="auto"/>
        <w:right w:val="none" w:sz="0" w:space="0" w:color="auto"/>
      </w:divBdr>
    </w:div>
    <w:div w:id="1922912806">
      <w:bodyDiv w:val="1"/>
      <w:marLeft w:val="0"/>
      <w:marRight w:val="0"/>
      <w:marTop w:val="0"/>
      <w:marBottom w:val="0"/>
      <w:divBdr>
        <w:top w:val="none" w:sz="0" w:space="0" w:color="auto"/>
        <w:left w:val="none" w:sz="0" w:space="0" w:color="auto"/>
        <w:bottom w:val="none" w:sz="0" w:space="0" w:color="auto"/>
        <w:right w:val="none" w:sz="0" w:space="0" w:color="auto"/>
      </w:divBdr>
    </w:div>
    <w:div w:id="1924487053">
      <w:bodyDiv w:val="1"/>
      <w:marLeft w:val="0"/>
      <w:marRight w:val="0"/>
      <w:marTop w:val="0"/>
      <w:marBottom w:val="0"/>
      <w:divBdr>
        <w:top w:val="none" w:sz="0" w:space="0" w:color="auto"/>
        <w:left w:val="none" w:sz="0" w:space="0" w:color="auto"/>
        <w:bottom w:val="none" w:sz="0" w:space="0" w:color="auto"/>
        <w:right w:val="none" w:sz="0" w:space="0" w:color="auto"/>
      </w:divBdr>
    </w:div>
    <w:div w:id="1939361898">
      <w:bodyDiv w:val="1"/>
      <w:marLeft w:val="0"/>
      <w:marRight w:val="0"/>
      <w:marTop w:val="0"/>
      <w:marBottom w:val="0"/>
      <w:divBdr>
        <w:top w:val="none" w:sz="0" w:space="0" w:color="auto"/>
        <w:left w:val="none" w:sz="0" w:space="0" w:color="auto"/>
        <w:bottom w:val="none" w:sz="0" w:space="0" w:color="auto"/>
        <w:right w:val="none" w:sz="0" w:space="0" w:color="auto"/>
      </w:divBdr>
    </w:div>
    <w:div w:id="1944998186">
      <w:bodyDiv w:val="1"/>
      <w:marLeft w:val="0"/>
      <w:marRight w:val="0"/>
      <w:marTop w:val="0"/>
      <w:marBottom w:val="0"/>
      <w:divBdr>
        <w:top w:val="none" w:sz="0" w:space="0" w:color="auto"/>
        <w:left w:val="none" w:sz="0" w:space="0" w:color="auto"/>
        <w:bottom w:val="none" w:sz="0" w:space="0" w:color="auto"/>
        <w:right w:val="none" w:sz="0" w:space="0" w:color="auto"/>
      </w:divBdr>
    </w:div>
    <w:div w:id="1949312863">
      <w:bodyDiv w:val="1"/>
      <w:marLeft w:val="0"/>
      <w:marRight w:val="0"/>
      <w:marTop w:val="0"/>
      <w:marBottom w:val="0"/>
      <w:divBdr>
        <w:top w:val="none" w:sz="0" w:space="0" w:color="auto"/>
        <w:left w:val="none" w:sz="0" w:space="0" w:color="auto"/>
        <w:bottom w:val="none" w:sz="0" w:space="0" w:color="auto"/>
        <w:right w:val="none" w:sz="0" w:space="0" w:color="auto"/>
      </w:divBdr>
    </w:div>
    <w:div w:id="1955280806">
      <w:bodyDiv w:val="1"/>
      <w:marLeft w:val="0"/>
      <w:marRight w:val="0"/>
      <w:marTop w:val="0"/>
      <w:marBottom w:val="0"/>
      <w:divBdr>
        <w:top w:val="none" w:sz="0" w:space="0" w:color="auto"/>
        <w:left w:val="none" w:sz="0" w:space="0" w:color="auto"/>
        <w:bottom w:val="none" w:sz="0" w:space="0" w:color="auto"/>
        <w:right w:val="none" w:sz="0" w:space="0" w:color="auto"/>
      </w:divBdr>
    </w:div>
    <w:div w:id="1975525704">
      <w:bodyDiv w:val="1"/>
      <w:marLeft w:val="0"/>
      <w:marRight w:val="0"/>
      <w:marTop w:val="0"/>
      <w:marBottom w:val="0"/>
      <w:divBdr>
        <w:top w:val="none" w:sz="0" w:space="0" w:color="auto"/>
        <w:left w:val="none" w:sz="0" w:space="0" w:color="auto"/>
        <w:bottom w:val="none" w:sz="0" w:space="0" w:color="auto"/>
        <w:right w:val="none" w:sz="0" w:space="0" w:color="auto"/>
      </w:divBdr>
    </w:div>
    <w:div w:id="1980265549">
      <w:bodyDiv w:val="1"/>
      <w:marLeft w:val="0"/>
      <w:marRight w:val="0"/>
      <w:marTop w:val="0"/>
      <w:marBottom w:val="0"/>
      <w:divBdr>
        <w:top w:val="none" w:sz="0" w:space="0" w:color="auto"/>
        <w:left w:val="none" w:sz="0" w:space="0" w:color="auto"/>
        <w:bottom w:val="none" w:sz="0" w:space="0" w:color="auto"/>
        <w:right w:val="none" w:sz="0" w:space="0" w:color="auto"/>
      </w:divBdr>
    </w:div>
    <w:div w:id="1990479348">
      <w:bodyDiv w:val="1"/>
      <w:marLeft w:val="0"/>
      <w:marRight w:val="0"/>
      <w:marTop w:val="0"/>
      <w:marBottom w:val="0"/>
      <w:divBdr>
        <w:top w:val="none" w:sz="0" w:space="0" w:color="auto"/>
        <w:left w:val="none" w:sz="0" w:space="0" w:color="auto"/>
        <w:bottom w:val="none" w:sz="0" w:space="0" w:color="auto"/>
        <w:right w:val="none" w:sz="0" w:space="0" w:color="auto"/>
      </w:divBdr>
    </w:div>
    <w:div w:id="1993749328">
      <w:bodyDiv w:val="1"/>
      <w:marLeft w:val="0"/>
      <w:marRight w:val="0"/>
      <w:marTop w:val="0"/>
      <w:marBottom w:val="0"/>
      <w:divBdr>
        <w:top w:val="none" w:sz="0" w:space="0" w:color="auto"/>
        <w:left w:val="none" w:sz="0" w:space="0" w:color="auto"/>
        <w:bottom w:val="none" w:sz="0" w:space="0" w:color="auto"/>
        <w:right w:val="none" w:sz="0" w:space="0" w:color="auto"/>
      </w:divBdr>
    </w:div>
    <w:div w:id="2018999154">
      <w:bodyDiv w:val="1"/>
      <w:marLeft w:val="0"/>
      <w:marRight w:val="0"/>
      <w:marTop w:val="0"/>
      <w:marBottom w:val="0"/>
      <w:divBdr>
        <w:top w:val="none" w:sz="0" w:space="0" w:color="auto"/>
        <w:left w:val="none" w:sz="0" w:space="0" w:color="auto"/>
        <w:bottom w:val="none" w:sz="0" w:space="0" w:color="auto"/>
        <w:right w:val="none" w:sz="0" w:space="0" w:color="auto"/>
      </w:divBdr>
    </w:div>
    <w:div w:id="2025866052">
      <w:bodyDiv w:val="1"/>
      <w:marLeft w:val="0"/>
      <w:marRight w:val="0"/>
      <w:marTop w:val="0"/>
      <w:marBottom w:val="0"/>
      <w:divBdr>
        <w:top w:val="none" w:sz="0" w:space="0" w:color="auto"/>
        <w:left w:val="none" w:sz="0" w:space="0" w:color="auto"/>
        <w:bottom w:val="none" w:sz="0" w:space="0" w:color="auto"/>
        <w:right w:val="none" w:sz="0" w:space="0" w:color="auto"/>
      </w:divBdr>
    </w:div>
    <w:div w:id="2026128952">
      <w:bodyDiv w:val="1"/>
      <w:marLeft w:val="0"/>
      <w:marRight w:val="0"/>
      <w:marTop w:val="0"/>
      <w:marBottom w:val="0"/>
      <w:divBdr>
        <w:top w:val="none" w:sz="0" w:space="0" w:color="auto"/>
        <w:left w:val="none" w:sz="0" w:space="0" w:color="auto"/>
        <w:bottom w:val="none" w:sz="0" w:space="0" w:color="auto"/>
        <w:right w:val="none" w:sz="0" w:space="0" w:color="auto"/>
      </w:divBdr>
    </w:div>
    <w:div w:id="2026780929">
      <w:bodyDiv w:val="1"/>
      <w:marLeft w:val="0"/>
      <w:marRight w:val="0"/>
      <w:marTop w:val="0"/>
      <w:marBottom w:val="0"/>
      <w:divBdr>
        <w:top w:val="none" w:sz="0" w:space="0" w:color="auto"/>
        <w:left w:val="none" w:sz="0" w:space="0" w:color="auto"/>
        <w:bottom w:val="none" w:sz="0" w:space="0" w:color="auto"/>
        <w:right w:val="none" w:sz="0" w:space="0" w:color="auto"/>
      </w:divBdr>
    </w:div>
    <w:div w:id="2031296290">
      <w:bodyDiv w:val="1"/>
      <w:marLeft w:val="0"/>
      <w:marRight w:val="0"/>
      <w:marTop w:val="0"/>
      <w:marBottom w:val="0"/>
      <w:divBdr>
        <w:top w:val="none" w:sz="0" w:space="0" w:color="auto"/>
        <w:left w:val="none" w:sz="0" w:space="0" w:color="auto"/>
        <w:bottom w:val="none" w:sz="0" w:space="0" w:color="auto"/>
        <w:right w:val="none" w:sz="0" w:space="0" w:color="auto"/>
      </w:divBdr>
    </w:div>
    <w:div w:id="2038306544">
      <w:bodyDiv w:val="1"/>
      <w:marLeft w:val="0"/>
      <w:marRight w:val="0"/>
      <w:marTop w:val="0"/>
      <w:marBottom w:val="0"/>
      <w:divBdr>
        <w:top w:val="none" w:sz="0" w:space="0" w:color="auto"/>
        <w:left w:val="none" w:sz="0" w:space="0" w:color="auto"/>
        <w:bottom w:val="none" w:sz="0" w:space="0" w:color="auto"/>
        <w:right w:val="none" w:sz="0" w:space="0" w:color="auto"/>
      </w:divBdr>
    </w:div>
    <w:div w:id="2046251659">
      <w:bodyDiv w:val="1"/>
      <w:marLeft w:val="0"/>
      <w:marRight w:val="0"/>
      <w:marTop w:val="0"/>
      <w:marBottom w:val="0"/>
      <w:divBdr>
        <w:top w:val="none" w:sz="0" w:space="0" w:color="auto"/>
        <w:left w:val="none" w:sz="0" w:space="0" w:color="auto"/>
        <w:bottom w:val="none" w:sz="0" w:space="0" w:color="auto"/>
        <w:right w:val="none" w:sz="0" w:space="0" w:color="auto"/>
      </w:divBdr>
    </w:div>
    <w:div w:id="2065641749">
      <w:bodyDiv w:val="1"/>
      <w:marLeft w:val="0"/>
      <w:marRight w:val="0"/>
      <w:marTop w:val="0"/>
      <w:marBottom w:val="0"/>
      <w:divBdr>
        <w:top w:val="none" w:sz="0" w:space="0" w:color="auto"/>
        <w:left w:val="none" w:sz="0" w:space="0" w:color="auto"/>
        <w:bottom w:val="none" w:sz="0" w:space="0" w:color="auto"/>
        <w:right w:val="none" w:sz="0" w:space="0" w:color="auto"/>
      </w:divBdr>
    </w:div>
    <w:div w:id="2072998892">
      <w:bodyDiv w:val="1"/>
      <w:marLeft w:val="0"/>
      <w:marRight w:val="0"/>
      <w:marTop w:val="0"/>
      <w:marBottom w:val="0"/>
      <w:divBdr>
        <w:top w:val="none" w:sz="0" w:space="0" w:color="auto"/>
        <w:left w:val="none" w:sz="0" w:space="0" w:color="auto"/>
        <w:bottom w:val="none" w:sz="0" w:space="0" w:color="auto"/>
        <w:right w:val="none" w:sz="0" w:space="0" w:color="auto"/>
      </w:divBdr>
    </w:div>
    <w:div w:id="2073117224">
      <w:bodyDiv w:val="1"/>
      <w:marLeft w:val="0"/>
      <w:marRight w:val="0"/>
      <w:marTop w:val="0"/>
      <w:marBottom w:val="0"/>
      <w:divBdr>
        <w:top w:val="none" w:sz="0" w:space="0" w:color="auto"/>
        <w:left w:val="none" w:sz="0" w:space="0" w:color="auto"/>
        <w:bottom w:val="none" w:sz="0" w:space="0" w:color="auto"/>
        <w:right w:val="none" w:sz="0" w:space="0" w:color="auto"/>
      </w:divBdr>
    </w:div>
    <w:div w:id="2089230634">
      <w:bodyDiv w:val="1"/>
      <w:marLeft w:val="0"/>
      <w:marRight w:val="0"/>
      <w:marTop w:val="0"/>
      <w:marBottom w:val="0"/>
      <w:divBdr>
        <w:top w:val="none" w:sz="0" w:space="0" w:color="auto"/>
        <w:left w:val="none" w:sz="0" w:space="0" w:color="auto"/>
        <w:bottom w:val="none" w:sz="0" w:space="0" w:color="auto"/>
        <w:right w:val="none" w:sz="0" w:space="0" w:color="auto"/>
      </w:divBdr>
    </w:div>
    <w:div w:id="2093968126">
      <w:bodyDiv w:val="1"/>
      <w:marLeft w:val="0"/>
      <w:marRight w:val="0"/>
      <w:marTop w:val="0"/>
      <w:marBottom w:val="0"/>
      <w:divBdr>
        <w:top w:val="none" w:sz="0" w:space="0" w:color="auto"/>
        <w:left w:val="none" w:sz="0" w:space="0" w:color="auto"/>
        <w:bottom w:val="none" w:sz="0" w:space="0" w:color="auto"/>
        <w:right w:val="none" w:sz="0" w:space="0" w:color="auto"/>
      </w:divBdr>
    </w:div>
    <w:div w:id="2131699330">
      <w:bodyDiv w:val="1"/>
      <w:marLeft w:val="0"/>
      <w:marRight w:val="0"/>
      <w:marTop w:val="0"/>
      <w:marBottom w:val="0"/>
      <w:divBdr>
        <w:top w:val="none" w:sz="0" w:space="0" w:color="auto"/>
        <w:left w:val="none" w:sz="0" w:space="0" w:color="auto"/>
        <w:bottom w:val="none" w:sz="0" w:space="0" w:color="auto"/>
        <w:right w:val="none" w:sz="0" w:space="0" w:color="auto"/>
      </w:divBdr>
    </w:div>
    <w:div w:id="2139689226">
      <w:bodyDiv w:val="1"/>
      <w:marLeft w:val="0"/>
      <w:marRight w:val="0"/>
      <w:marTop w:val="0"/>
      <w:marBottom w:val="0"/>
      <w:divBdr>
        <w:top w:val="none" w:sz="0" w:space="0" w:color="auto"/>
        <w:left w:val="none" w:sz="0" w:space="0" w:color="auto"/>
        <w:bottom w:val="none" w:sz="0" w:space="0" w:color="auto"/>
        <w:right w:val="none" w:sz="0" w:space="0" w:color="auto"/>
      </w:divBdr>
    </w:div>
    <w:div w:id="214619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Sta18</b:Tag>
    <b:SourceType>JournalArticle</b:SourceType>
    <b:Guid>{3AB740C4-A2A9-493E-BD9A-19D9F73FCC36}</b:Guid>
    <b:Title>Productivity and Pay: Is the Link Broken?</b:Title>
    <b:JournalName>Peterson Institute for International Economics Working Paper No. 18-5</b:JournalName>
    <b:Year>2018</b:Year>
    <b:Author>
      <b:Author>
        <b:NameList>
          <b:Person>
            <b:Last>Stansbury</b:Last>
            <b:Middle>M.</b:Middle>
            <b:First>Anna</b:First>
          </b:Person>
          <b:Person>
            <b:Last>Summers</b:Last>
            <b:Middle>H.</b:Middle>
            <b:First>Lawrence</b:First>
          </b:Person>
        </b:NameList>
      </b:Author>
    </b:Author>
    <b:RefOrder>1</b:RefOrder>
  </b:Source>
  <b:Source>
    <b:Tag>Fel08</b:Tag>
    <b:SourceType>JournalArticle</b:SourceType>
    <b:Guid>{18C97105-0F43-4DBA-8C4B-1DCE7FC91343}</b:Guid>
    <b:Author>
      <b:Author>
        <b:NameList>
          <b:Person>
            <b:Last>Feldstein</b:Last>
            <b:First>Martin</b:First>
          </b:Person>
        </b:NameList>
      </b:Author>
    </b:Author>
    <b:Title>Did wages reflect growth in productivity?</b:Title>
    <b:JournalName>Journal of Policy Modeling</b:JournalName>
    <b:Year>2008</b:Year>
    <b:Pages>591-594</b:Pages>
    <b:RefOrder>25</b:RefOrder>
  </b:Source>
  <b:Source>
    <b:Tag>Biv15</b:Tag>
    <b:SourceType>Report</b:SourceType>
    <b:Guid>{21EEADAD-3AB1-45E9-BDB1-A3ACB9B2759C}</b:Guid>
    <b:Title>Understanding the Historic Divergence Between Productivity and a Typical Worker’s Pay</b:Title>
    <b:Year>2015</b:Year>
    <b:Author>
      <b:Author>
        <b:NameList>
          <b:Person>
            <b:Last>Bivens</b:Last>
            <b:First>Josh</b:First>
          </b:Person>
          <b:Person>
            <b:Last>Mishel</b:Last>
            <b:First>Lawrence</b:First>
          </b:Person>
        </b:NameList>
      </b:Author>
    </b:Author>
    <b:Publisher>Economic Policy Institute</b:Publisher>
    <b:RefOrder>2</b:RefOrder>
  </b:Source>
  <b:Source>
    <b:Tag>Tei211</b:Tag>
    <b:SourceType>JournalArticle</b:SourceType>
    <b:Guid>{35DF068F-0184-4B76-8E47-8E3815B0370F}</b:Guid>
    <b:Author>
      <b:Author>
        <b:NameList>
          <b:Person>
            <b:Last>Teichgraber</b:Last>
            <b:First>Andreas</b:First>
          </b:Person>
          <b:Person>
            <b:Last>Van Reenen</b:Last>
            <b:First>John</b:First>
          </b:Person>
        </b:NameList>
      </b:Author>
    </b:Author>
    <b:Title>Have Productivity and Pay Decoupled in the UK?</b:Title>
    <b:Year>2021</b:Year>
    <b:JournalName>International Productivity Monitor</b:JournalName>
    <b:Pages>31-60</b:Pages>
    <b:RefOrder>3</b:RefOrder>
  </b:Source>
  <b:Source>
    <b:Tag>Pes13</b:Tag>
    <b:SourceType>JournalArticle</b:SourceType>
    <b:Guid>{8EBF3A5A-166E-4A6F-A636-89073C4B8DAF}</b:Guid>
    <b:Author>
      <b:Author>
        <b:NameList>
          <b:Person>
            <b:Last>Pessoa</b:Last>
            <b:First>Joao</b:First>
            <b:Middle>Paulo</b:Middle>
          </b:Person>
          <b:Person>
            <b:Last>Van Reenen</b:Last>
            <b:First>John</b:First>
          </b:Person>
        </b:NameList>
      </b:Author>
    </b:Author>
    <b:Title>Decoupling of Wage Growth and Productivity Growth? Myth and Reality</b:Title>
    <b:JournalName>CEP Discussions Papers</b:JournalName>
    <b:Year>2013</b:Year>
    <b:Publisher>Centre for Economic Performance, LSE</b:Publisher>
    <b:RefOrder>4</b:RefOrder>
  </b:Source>
  <b:Source>
    <b:Tag>Kar14</b:Tag>
    <b:SourceType>JournalArticle</b:SourceType>
    <b:Guid>{ED823B7E-0FD6-447B-9D4E-EF9CECC62D50}</b:Guid>
    <b:Author>
      <b:Author>
        <b:NameList>
          <b:Person>
            <b:Last>Karabarbounis</b:Last>
            <b:First>Loukas</b:First>
          </b:Person>
          <b:Person>
            <b:Last>Neiman</b:Last>
            <b:First>Brent</b:First>
          </b:Person>
        </b:NameList>
      </b:Author>
    </b:Author>
    <b:Title>The Global Decline of the Labor Share</b:Title>
    <b:JournalName>The Quarterly Journal of Economics</b:JournalName>
    <b:Year>2014</b:Year>
    <b:Pages>61-103</b:Pages>
    <b:RefOrder>26</b:RefOrder>
  </b:Source>
  <b:Source>
    <b:Tag>Hor19</b:Tag>
    <b:SourceType>JournalArticle</b:SourceType>
    <b:Guid>{DE3E3B88-9E6B-40CB-B91B-C93529DF8E88}</b:Guid>
    <b:Author>
      <b:Author>
        <b:NameList>
          <b:Person>
            <b:Last>Hornbeck</b:Last>
            <b:First>Richard</b:First>
          </b:Person>
          <b:Person>
            <b:Last>Moretti</b:Last>
            <b:First>Enrico</b:First>
          </b:Person>
        </b:NameList>
      </b:Author>
    </b:Author>
    <b:Title>Who Benefits from Productivity Growth? Direct and indirect effects of local TFP growth on wages, rents, and inequality</b:Title>
    <b:JournalName>NBER Working Papers</b:JournalName>
    <b:Year>2019</b:Year>
    <b:Publisher>National Bureau of Economic Research</b:Publisher>
    <b:RefOrder>27</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28</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6</b:RefOrder>
  </b:Source>
  <b:Source>
    <b:Tag>ONS24</b:Tag>
    <b:SourceType>InternetSite</b:SourceType>
    <b:Guid>{4B096B8B-7B70-4726-B0E3-B439877AA708}</b:Guid>
    <b:Title>Trends in the UK labour share: 1997 to 2023</b:Title>
    <b:Year>2024</b:Year>
    <b:Author>
      <b:Author>
        <b:Corporate>ONS</b:Corporate>
      </b:Author>
    </b:Author>
    <b:InternetSiteTitle>Office for National Statistics</b:InternetSiteTitle>
    <b:Month>November</b:Month>
    <b:Day>24</b:Day>
    <b:URL>https://www.ons.gov.uk/economy/economicoutputandproductivity/output/articles/trendsintheuklabourshare1997to2023/2024-11-25#:~:text=The%20UK%20has%20not%20experienced,in%20the%20terms%20of%20trade.</b:URL>
    <b:RefOrder>7</b:RefOrder>
  </b:Source>
  <b:Source>
    <b:Tag>Cia18</b:Tag>
    <b:SourceType>Report</b:SourceType>
    <b:Guid>{B04F1809-51F4-4457-B5CC-25ADE1852375}</b:Guid>
    <b:Author>
      <b:Author>
        <b:NameList>
          <b:Person>
            <b:Last>Ciarli</b:Last>
            <b:First>Tommaso</b:First>
          </b:Person>
          <b:Person>
            <b:Last>Salgado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Bro19</b:Tag>
    <b:SourceType>InternetSite</b:SourceType>
    <b:Guid>{653D55F2-86BF-4163-9DCE-EFE79B1C2260}</b:Guid>
    <b:Title>Is the link between labour productivity and wage growth still alive in the UK?</b:Title>
    <b:Year>2019</b:Year>
    <b:Author>
      <b:Author>
        <b:NameList>
          <b:Person>
            <b:Last>Brocek</b:Last>
            <b:First>Frantisek</b:First>
          </b:Person>
        </b:NameList>
      </b:Author>
    </b:Author>
    <b:InternetSiteTitle>Fraser of Allander Institute</b:InternetSiteTitle>
    <b:Month>August</b:Month>
    <b:Day>26</b:Day>
    <b:URL>https://fraserofallander.org/link-labour-productivity-wage-growth-uk/</b:URL>
    <b:ProductionCompany>University of Strathclyde</b:ProductionCompany>
    <b:RefOrder>29</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30</b:RefOrder>
  </b:Source>
  <b:Source>
    <b:Tag>Nas22</b:Tag>
    <b:SourceType>JournalArticle</b:SourceType>
    <b:Guid>{443B2BEF-78DB-41BE-BFC5-71A473E204D6}</b:Guid>
    <b:Title>Asymmetric nexus between wages and productivity in the context of the global financial crisis</b:Title>
    <b:Year>2022</b:Year>
    <b:JournalName>Journal of Economic Behaviour and Organisation</b:JournalName>
    <b:Pages>164-175</b:Pages>
    <b:Author>
      <b:Author>
        <b:NameList>
          <b:Person>
            <b:Last>Nasir</b:Last>
            <b:Middle>Ali</b:Middle>
            <b:First>Muhammad</b:First>
          </b:Person>
          <b:Person>
            <b:Last>Wu</b:Last>
            <b:First>Junjie</b:First>
          </b:Person>
          <b:Person>
            <b:Last>Howes</b:Last>
            <b:First>Cameron</b:First>
          </b:Person>
          <b:Person>
            <b:Last>Ripley</b:Last>
            <b:First>Helen</b:First>
          </b:Person>
        </b:NameList>
      </b:Author>
    </b:Author>
    <b:RefOrder>31</b:RefOrder>
  </b:Source>
  <b:Source>
    <b:Tag>Sti84</b:Tag>
    <b:SourceType>JournalArticle</b:SourceType>
    <b:Guid>{5F1B8E43-59B5-4FF6-A4AB-29E4B4935BB8}</b:Guid>
    <b:Author>
      <b:Author>
        <b:NameList>
          <b:Person>
            <b:Last>Stiglitz</b:Last>
            <b:First>Joseph</b:First>
          </b:Person>
          <b:Person>
            <b:Last>Shapiro</b:Last>
            <b:First>Carl</b:First>
          </b:Person>
        </b:NameList>
      </b:Author>
    </b:Author>
    <b:Title>Equilibrium Unemployment as a Worker Discipline Device</b:Title>
    <b:JournalName>The American Economic Review</b:JournalName>
    <b:Year>1984</b:Year>
    <b:Pages>433-444</b:Pages>
    <b:RefOrder>32</b:RefOrder>
  </b:Source>
  <b:Source>
    <b:Tag>Ake90</b:Tag>
    <b:SourceType>JournalArticle</b:SourceType>
    <b:Guid>{02CC428D-AD6C-4F8E-8C4B-527A0D871B35}</b:Guid>
    <b:Author>
      <b:Author>
        <b:NameList>
          <b:Person>
            <b:Last>Akerlof</b:Last>
            <b:First>George</b:First>
            <b:Middle>A.</b:Middle>
          </b:Person>
          <b:Person>
            <b:Last>Yellen</b:Last>
            <b:First>Janet</b:First>
            <b:Middle>L.</b:Middle>
          </b:Person>
        </b:NameList>
      </b:Author>
    </b:Author>
    <b:Title>The Fair Wage-Effort Hypothesis and Unemployment</b:Title>
    <b:JournalName>The Quarterly Journal of Economics</b:JournalName>
    <b:Year>1990</b:Year>
    <b:Pages>255-283</b:Pages>
    <b:RefOrder>33</b:RefOrder>
  </b:Source>
  <b:Source>
    <b:Tag>ONS23</b:Tag>
    <b:SourceType>InternetSite</b:SourceType>
    <b:Guid>{E059CCA6-C063-4DF5-892C-1852B7154A41}</b:Guid>
    <b:Title>Gross and net measures of the UK economy</b:Title>
    <b:Year>2023</b:Year>
    <b:Author>
      <b:Author>
        <b:Corporate>ONS</b:Corporate>
      </b:Author>
    </b:Author>
    <b:InternetSiteTitle>Office for National Statistics</b:InternetSiteTitle>
    <b:Month>October</b:Month>
    <b:Day>24</b:Day>
    <b:URL>https://www.ons.gov.uk/economy/grossdomesticproductgdp/methodologies/grossandnetmeasuresoftheukeconomy#:~:text=Net%20domestic%20product%20(NDP)%20reflects,in%20the%20UK%20National%20Accounts.</b:URL>
    <b:RefOrder>8</b:RefOrder>
  </b:Source>
  <b:Source>
    <b:Tag>ONS231</b:Tag>
    <b:SourceType>DocumentFromInternetSite</b:SourceType>
    <b:Guid>{7B1F46A1-2858-4608-9429-5705E04A4F77}</b:Guid>
    <b:Title>Average weekly earnings 1968 to 2023</b:Title>
    <b:Year>2023</b:Year>
    <b:Author>
      <b:Author>
        <b:Corporate>ONS</b:Corporate>
      </b:Author>
    </b:Author>
    <b:InternetSiteTitle>Office for National Statistics</b:InternetSiteTitle>
    <b:Month>September</b:Month>
    <b:Day>22</b:Day>
    <b:URL>https://www.ons.gov.uk/aboutus/transparencyandgovernance/freedomofinformationfoi/averageweeklyearnings1968to2023</b:URL>
    <b:RefOrder>9</b:RefOrder>
  </b:Source>
  <b:Source>
    <b:Tag>ONS20</b:Tag>
    <b:SourceType>DocumentFromInternetSite</b:SourceType>
    <b:Guid>{C9C085F1-054C-4BCE-858D-56064F419610}</b:Guid>
    <b:Author>
      <b:Author>
        <b:Corporate>ONS</b:Corporate>
      </b:Author>
    </b:Author>
    <b:Title>Subregional productivity in the UK: February 2020</b:Title>
    <b:InternetSiteTitle>Office for National Statistics</b:InternetSiteTitle>
    <b:Year>2020</b:Year>
    <b:Month>February</b:Month>
    <b:Day>28</b:Day>
    <b:URL>https://www.ons.gov.uk/employmentandlabourmarket/peopleinwork/labourproductivity/articles/regionalandsubregionalproductivityintheuk/february2020</b:URL>
    <b:RefOrder>34</b:RefOrder>
  </b:Source>
  <b:Source>
    <b:Tag>ONS241</b:Tag>
    <b:SourceType>DocumentFromInternetSite</b:SourceType>
    <b:Guid>{C95D50BC-18A8-40FA-9970-5E878B33626E}</b:Guid>
    <b:Author>
      <b:Author>
        <b:Corporate>ONS</b:Corporate>
      </b:Author>
    </b:Author>
    <b:Title>Earnings and hours worked, all employees: ASHE Table 1</b:Title>
    <b:InternetSiteTitle>Office for National Statistics</b:InternetSiteTitle>
    <b:Year>2024</b:Year>
    <b:Month>October</b:Month>
    <b:Day>29</b:Day>
    <b:URL>https://www.ons.gov.uk/employmentandlabourmarket/peopleinwork/earningsandworkinghours/datasets/allemployeesashetable1</b:URL>
    <b:RefOrder>10</b:RefOrder>
  </b:Source>
  <b:Source>
    <b:Tag>ONS242</b:Tag>
    <b:SourceType>DocumentFromInternetSite</b:SourceType>
    <b:Guid>{05532422-2BE4-4DD0-9D6B-EDD03392FCB1}</b:Guid>
    <b:Author>
      <b:Author>
        <b:Corporate>ONS</b:Corporate>
      </b:Author>
    </b:Author>
    <b:Title>UK National Accounts, The Blue Book time series</b:Title>
    <b:InternetSiteTitle>Office for National Statistics</b:InternetSiteTitle>
    <b:Year>2024</b:Year>
    <b:Month>October</b:Month>
    <b:Day>31</b:Day>
    <b:URL>https://www.ons.gov.uk/economy/grossdomesticproductgdp/datasets/bluebook/current</b:URL>
    <b:RefOrder>35</b:RefOrder>
  </b:Source>
  <b:Source>
    <b:Tag>ONS25</b:Tag>
    <b:SourceType>DocumentFromInternetSite</b:SourceType>
    <b:Guid>{074E478E-45AE-4AAC-92A4-DAE05A1B89D2}</b:Guid>
    <b:Author>
      <b:Author>
        <b:Corporate>ONS</b:Corporate>
      </b:Author>
    </b:Author>
    <b:Title>A05 SA: Employment, unemployment and economic inactivity by age group (seasonally adjusted)</b:Title>
    <b:InternetSiteTitle>Office for National Statistics</b:InternetSiteTitle>
    <b:Year>2025</b:Year>
    <b:Month>March</b:Month>
    <b:Day>25</b:Day>
    <b:URL>https://www.ons.gov.uk/employmentandlabourmarket/peopleinwork/employmentandemployeetypes/datasets/employmentunemploymentandeconomicinactivitybyagegroupseasonallyadjusteda05sa</b:URL>
    <b:RefOrder>36</b:RefOrder>
  </b:Source>
  <b:Source>
    <b:Tag>ONS22</b:Tag>
    <b:SourceType>DocumentFromInternetSite</b:SourceType>
    <b:Guid>{17415E84-12D0-4636-B4A9-01222DB25D09}</b:Guid>
    <b:Author>
      <b:Author>
        <b:Corporate>ONS</b:Corporate>
      </b:Author>
    </b:Author>
    <b:Title>Labour productivity by industry division</b:Title>
    <b:InternetSiteTitle>Office for National Statistics</b:InternetSiteTitle>
    <b:Year>2022</b:Year>
    <b:Month>January</b:Month>
    <b:Day>11</b:Day>
    <b:URL>https://www.ons.gov.uk/economy/economicoutputandproductivity/productivitymeasures/datasets/labourproductivitybyindustrydivision</b:URL>
    <b:RefOrder>13</b:RefOrder>
  </b:Source>
  <b:Source>
    <b:Tag>ONS251</b:Tag>
    <b:SourceType>DocumentFromInternetSite</b:SourceType>
    <b:Guid>{B574E4F8-E2DA-48CB-9AAD-BDDFE611BA96}</b:Guid>
    <b:Author>
      <b:Author>
        <b:Corporate>ONS</b:Corporate>
      </b:Author>
    </b:Author>
    <b:Title>CPIH ANNUAL RATE 00: ALL ITEMS 2015=100</b:Title>
    <b:InternetSiteTitle>Office for National Statistics</b:InternetSiteTitle>
    <b:Year>2025</b:Year>
    <b:Month>February</b:Month>
    <b:Day>19</b:Day>
    <b:URL>https://www.ons.gov.uk/economy/inflationandpriceindices/timeseries/l55o/mm23</b:URL>
    <b:RefOrder>37</b:RefOrder>
  </b:Source>
  <b:Source>
    <b:Tag>Ban24</b:Tag>
    <b:SourceType>DocumentFromInternetSite</b:SourceType>
    <b:Guid>{A868253E-48AB-4255-8C3B-DF9C03E198DA}</b:Guid>
    <b:Title>Research datasets</b:Title>
    <b:Year>2024</b:Year>
    <b:Author>
      <b:Author>
        <b:Corporate>Bank of England</b:Corporate>
      </b:Author>
    </b:Author>
    <b:InternetSiteTitle>Bank of England</b:InternetSiteTitle>
    <b:Month>December</b:Month>
    <b:Day>04</b:Day>
    <b:URL>https://www.bankofengland.co.uk/statistics/research-datasets</b:URL>
    <b:RefOrder>12</b:RefOrder>
  </b:Source>
  <b:Source>
    <b:Tag>ONS252</b:Tag>
    <b:SourceType>DocumentFromInternetSite</b:SourceType>
    <b:Guid>{A1376BF6-9593-4DE6-9CE6-4C1A5118BCF2}</b:Guid>
    <b:Author>
      <b:Author>
        <b:Corporate>ONS</b:Corporate>
      </b:Author>
    </b:Author>
    <b:Title>Labour productivity time series</b:Title>
    <b:InternetSiteTitle>Office for National Statistics</b:InternetSiteTitle>
    <b:Year>2025</b:Year>
    <b:Month>February</b:Month>
    <b:Day>18</b:Day>
    <b:URL>https://www.ons.gov.uk/employmentandlabourmarket/peopleinwork/labourproductivity/datasets/labourproductivity</b:URL>
    <b:RefOrder>14</b:RefOrder>
  </b:Source>
  <b:Source>
    <b:Tag>ONS253</b:Tag>
    <b:SourceType>DocumentFromInternetSite</b:SourceType>
    <b:Guid>{494D021F-ACF7-41A8-AF32-F5366CC133DE}</b:Guid>
    <b:Author>
      <b:Author>
        <b:Corporate>ONS</b:Corporate>
      </b:Author>
    </b:Author>
    <b:Title>Labour costs and labour income, UK</b:Title>
    <b:InternetSiteTitle>Office for National Statistics</b:InternetSiteTitle>
    <b:Year>2025</b:Year>
    <b:Month>February</b:Month>
    <b:Day>18</b:Day>
    <b:URL>https://www.ons.gov.uk/economy/economicoutputandproductivity/productivitymeasures/datasets/labourcostsandlabourshare</b:URL>
    <b:RefOrder>11</b:RefOrder>
  </b:Source>
  <b:Source>
    <b:Tag>Bau18</b:Tag>
    <b:SourceType>ElectronicSource</b:SourceType>
    <b:Guid>{AB1068FC-6697-4615-BDE1-E871F5D31E29}</b:Guid>
    <b:Title>CLEMAO_IO: Stata module to perform unit root tests with one or two structural breaks</b:Title>
    <b:Year>2018</b:Year>
    <b:Month>April</b:Month>
    <b:Day>13</b:Day>
    <b:Author>
      <b:Author>
        <b:NameList>
          <b:Person>
            <b:Last>Baum</b:Last>
            <b:First>Christopher</b:First>
            <b:Middle>F.</b:Middle>
          </b:Person>
        </b:NameList>
      </b:Author>
    </b:Author>
    <b:Publisher>Boston College Department of Economics</b:Publisher>
    <b:RefOrder>15</b:RefOrder>
  </b:Source>
  <b:Source>
    <b:Tag>Per92</b:Tag>
    <b:SourceType>JournalArticle</b:SourceType>
    <b:Guid>{3508E80A-5FEB-422F-9FF6-95D6924ABFC1}</b:Guid>
    <b:Title>Nonstationarity and Level Shifts with an Application to Purchasing Power Parity</b:Title>
    <b:Year>1992</b:Year>
    <b:Author>
      <b:Author>
        <b:NameList>
          <b:Person>
            <b:Last>Perron</b:Last>
            <b:First>Pierre</b:First>
          </b:Person>
          <b:Person>
            <b:Last>Vogelsang</b:Last>
            <b:First>Timothy</b:First>
            <b:Middle>J.</b:Middle>
          </b:Person>
        </b:NameList>
      </b:Author>
    </b:Author>
    <b:JournalName>Journal of Business &amp; Economic Statistics</b:JournalName>
    <b:Pages>301-320</b:Pages>
    <b:RefOrder>16</b:RefOrder>
  </b:Source>
  <b:Source>
    <b:Tag>Bar17</b:Tag>
    <b:SourceType>Report</b:SourceType>
    <b:Guid>{758963F1-770D-4912-943B-A1AC6F8D3BF5}</b:Guid>
    <b:Title>Union Density, Productivity, and Wages</b:Title>
    <b:Year>2017</b:Year>
    <b:Author>
      <b:Author>
        <b:NameList>
          <b:Person>
            <b:Last>Barth</b:Last>
            <b:First>Earling</b:First>
          </b:Person>
          <b:Person>
            <b:Last>Bryson</b:Last>
            <b:First>Alex</b:First>
          </b:Person>
          <b:Person>
            <b:Last>Dale-Olsen</b:Last>
            <b:First>Harald</b:First>
          </b:Person>
        </b:NameList>
      </b:Author>
    </b:Author>
    <b:Publisher>NIESR</b:Publisher>
    <b:RefOrder>17</b:RefOrder>
  </b:Source>
  <b:Source>
    <b:Tag>Dou03</b:Tag>
    <b:SourceType>JournalArticle</b:SourceType>
    <b:Guid>{98C301EF-7955-4543-B95D-AED2AE175CB9}</b:Guid>
    <b:Title>What do Unions do to Productivity? A Meta-Analysis</b:Title>
    <b:Year>2003</b:Year>
    <b:Author>
      <b:Author>
        <b:NameList>
          <b:Person>
            <b:Last>Doucouliagos</b:Last>
            <b:First>Christos</b:First>
          </b:Person>
          <b:Person>
            <b:Last>Laroche</b:Last>
            <b:First>Patrice</b:First>
          </b:Person>
        </b:NameList>
      </b:Author>
    </b:Author>
    <b:JournalName>Industrial Relations</b:JournalName>
    <b:Pages>650-691</b:Pages>
    <b:RefOrder>18</b:RefOrder>
  </b:Source>
  <b:Source>
    <b:Tag>Gab16</b:Tag>
    <b:SourceType>JournalArticle</b:SourceType>
    <b:Guid>{47A7CE34-BDCF-4792-9772-FBD01632C81E}</b:Guid>
    <b:Author>
      <b:Author>
        <b:NameList>
          <b:Person>
            <b:Last>Gabaix</b:Last>
            <b:First>Xavier</b:First>
          </b:Person>
          <b:Person>
            <b:Last>Lasry</b:Last>
            <b:First>Jean-Michel</b:First>
          </b:Person>
          <b:Person>
            <b:Last>Lions</b:Last>
            <b:First>Pierre-Louis</b:First>
          </b:Person>
          <b:Person>
            <b:Last>Moll</b:Last>
            <b:First>Benjamin</b:First>
          </b:Person>
        </b:NameList>
      </b:Author>
    </b:Author>
    <b:Title>The Dynamics of Inequality</b:Title>
    <b:JournalName>Econometrica</b:JournalName>
    <b:Year>2016</b:Year>
    <b:Pages>2071-2111</b:Pages>
    <b:RefOrder>19</b:RefOrder>
  </b:Source>
  <b:Source>
    <b:Tag>Bla22</b:Tag>
    <b:SourceType>InternetSite</b:SourceType>
    <b:Guid>{D9C86F18-9C3C-4C63-95DE-DC4DDA8413B8}</b:Guid>
    <b:Title>Olivier Blanchard</b:Title>
    <b:Year>2022</b:Year>
    <b:Author>
      <b:Author>
        <b:NameList>
          <b:Person>
            <b:Last>Blanchard</b:Last>
            <b:First>Olivier</b:First>
          </b:Person>
        </b:NameList>
      </b:Author>
    </b:Author>
    <b:Month>December</b:Month>
    <b:Day>30</b:Day>
    <b:InternetSiteTitle>X</b:InternetSiteTitle>
    <b:URL>https://x.com/ojblanchard1/status/1608967176232525824</b:URL>
    <b:RefOrder>21</b:RefOrder>
  </b:Source>
  <b:Source>
    <b:Tag>Row24</b:Tag>
    <b:SourceType>JournalArticle</b:SourceType>
    <b:Guid>{1E2E2A4D-A7F9-4C90-9BC0-E44337AD0CAA}</b:Guid>
    <b:Title>The Conflict Theory of Inflation Revisited</b:Title>
    <b:Year>2024</b:Year>
    <b:Author>
      <b:Author>
        <b:NameList>
          <b:Person>
            <b:Last>Rowthorn</b:Last>
            <b:First>Robert</b:First>
          </b:Person>
        </b:NameList>
      </b:Author>
    </b:Author>
    <b:JournalName>Review of Political Economy</b:JournalName>
    <b:Pages>1302-1313</b:Pages>
    <b:RefOrder>22</b:RefOrder>
  </b:Source>
  <b:Source>
    <b:Tag>Row77</b:Tag>
    <b:SourceType>JournalArticle</b:SourceType>
    <b:Guid>{5BE5A4C5-03D1-453E-9DE3-DF369B36EA8D}</b:Guid>
    <b:Author>
      <b:Author>
        <b:NameList>
          <b:Person>
            <b:Last>Rowthorn</b:Last>
            <b:First>Robert</b:First>
          </b:Person>
        </b:NameList>
      </b:Author>
    </b:Author>
    <b:Title>Conflict, inflation and money</b:Title>
    <b:JournalName>Cambridge Journal of Economics</b:JournalName>
    <b:Year>1977</b:Year>
    <b:Pages>215-239</b:Pages>
    <b:RefOrder>20</b:RefOrder>
  </b:Source>
  <b:Source>
    <b:Tag>Bla04</b:Tag>
    <b:SourceType>Report</b:SourceType>
    <b:Guid>{71E1F378-DF69-4104-9EB5-F9A96A328782}</b:Guid>
    <b:Title>Explaining European Unemployment</b:Title>
    <b:Year>2004</b:Year>
    <b:Author>
      <b:Author>
        <b:NameList>
          <b:Person>
            <b:Last>Blanchard</b:Last>
            <b:First>Olivier</b:First>
          </b:Person>
        </b:NameList>
      </b:Author>
    </b:Author>
    <b:Publisher>NBER</b:Publisher>
    <b:RefOrder>23</b:RefOrder>
  </b:Source>
  <b:Source>
    <b:Tag>Cas14</b:Tag>
    <b:SourceType>Report</b:SourceType>
    <b:Guid>{7877D663-F1A9-4E32-9399-0387C605E55E}</b:Guid>
    <b:Author>
      <b:Author>
        <b:NameList>
          <b:Person>
            <b:Last>Casanova</b:Last>
            <b:First>Julián</b:First>
          </b:Person>
          <b:Person>
            <b:Last>Andrés</b:Last>
            <b:First>Carlos</b:First>
            <b:Middle>Gil</b:Middle>
          </b:Person>
        </b:NameList>
      </b:Author>
    </b:Author>
    <b:Title>Twentieth-Century Spain: A History</b:Title>
    <b:Year>2014</b:Year>
    <b:Publisher>Cambridge University Press</b:Publisher>
    <b:City>Cambridge</b:City>
    <b:RefOrder>24</b:RefOrder>
  </b:Source>
  <b:Source>
    <b:Tag>Kru90</b:Tag>
    <b:SourceType>Book</b:SourceType>
    <b:Guid>{CC4254B6-0D86-4DA7-B245-CD9E9F1C07E6}</b:Guid>
    <b:Title>The Age of Diminished Expectations</b:Title>
    <b:Year>1990</b:Year>
    <b:Publisher>MIT Press</b:Publisher>
    <b:City>Cambridge, MA</b:City>
    <b:Author>
      <b:Author>
        <b:NameList>
          <b:Person>
            <b:Last>Krugman</b:Last>
            <b:First>Paul</b:First>
          </b:Person>
        </b:NameList>
      </b:Author>
    </b:Author>
    <b:RefOrder>38</b:RefOrder>
  </b:Source>
  <b:Source>
    <b:Tag>Sol56</b:Tag>
    <b:SourceType>JournalArticle</b:SourceType>
    <b:Guid>{443AE378-AD19-400E-AEDD-595CD2CA29BC}</b:Guid>
    <b:Author>
      <b:Author>
        <b:NameList>
          <b:Person>
            <b:Last>Solow</b:Last>
            <b:First>Robert</b:First>
            <b:Middle>M.</b:Middle>
          </b:Person>
        </b:NameList>
      </b:Author>
    </b:Author>
    <b:Title>A Contribution to the Theory of Economic Growth</b:Title>
    <b:Year>1956</b:Year>
    <b:City>Cambridge, MA</b:City>
    <b:Publisher>The MIT Press</b:Publisher>
    <b:JournalName>The Quarterly Journal of Economics</b:JournalName>
    <b:Pages>65-94</b:Pages>
    <b:RefOrder>39</b:RefOrder>
  </b:Source>
  <b:Source>
    <b:Tag>Ree24</b:Tag>
    <b:SourceType>DocumentFromInternetSite</b:SourceType>
    <b:Guid>{49DEA0EB-48A7-41AC-A2A8-6AE5A9272FDA}</b:Guid>
    <b:Title>Rachel Reeves Mais Lecture 2024</b:Title>
    <b:Year>2024</b:Year>
    <b:Author>
      <b:Author>
        <b:NameList>
          <b:Person>
            <b:Last>Reeves</b:Last>
            <b:First>Rachel</b:First>
          </b:Person>
        </b:NameList>
      </b:Author>
    </b:Author>
    <b:InternetSiteTitle>Labour Webpage</b:InternetSiteTitle>
    <b:Month>March</b:Month>
    <b:Day>18</b:Day>
    <b:URL>https://labour.org.uk/updates/press-releases/rachel-reeves-mais-lecture/</b:URL>
    <b:RefOrder>40</b:RefOrder>
  </b:Source>
  <b:Source>
    <b:Tag>Bid21</b:Tag>
    <b:SourceType>DocumentFromInternetSite</b:SourceType>
    <b:Guid>{2A5AFD5B-9802-40DE-BADC-8D8F26235AEC}</b:Guid>
    <b:Title>The Build Back Better Agenda</b:Title>
    <b:InternetSiteTitle>Facebook</b:InternetSiteTitle>
    <b:Year>2021</b:Year>
    <b:Month>September</b:Month>
    <b:Day>9</b:Day>
    <b:URL>https://www.facebook.com/watch/?v=1111415056334724</b:URL>
    <b:Author>
      <b:Author>
        <b:NameList>
          <b:Person>
            <b:Last>Biden</b:Last>
            <b:First>Joseph</b:First>
            <b:Middle>R.</b:Middle>
          </b:Person>
        </b:NameList>
      </b:Author>
    </b:Author>
    <b:RefOrder>41</b:RefOrder>
  </b:Source>
</b:Sources>
</file>

<file path=customXml/itemProps1.xml><?xml version="1.0" encoding="utf-8"?>
<ds:datastoreItem xmlns:ds="http://schemas.openxmlformats.org/officeDocument/2006/customXml" ds:itemID="{529BEBBA-391F-47B0-9AE0-A86E7464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29745</TotalTime>
  <Pages>30</Pages>
  <Words>7380</Words>
  <Characters>42069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31</cp:revision>
  <cp:lastPrinted>2025-05-13T19:24:00Z</cp:lastPrinted>
  <dcterms:created xsi:type="dcterms:W3CDTF">2025-03-12T13:41:00Z</dcterms:created>
  <dcterms:modified xsi:type="dcterms:W3CDTF">2025-05-19T13:04:00Z</dcterms:modified>
</cp:coreProperties>
</file>